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B81" w:rsidRDefault="00FB1B81" w:rsidP="00B40128">
      <w:pPr>
        <w:jc w:val="center"/>
        <w:rPr>
          <w:b/>
          <w:sz w:val="36"/>
          <w:szCs w:val="36"/>
        </w:rPr>
      </w:pPr>
      <w:bookmarkStart w:id="0" w:name="_GoBack"/>
      <w:bookmarkEnd w:id="0"/>
    </w:p>
    <w:p w:rsidR="00D4063F" w:rsidRDefault="009E6976" w:rsidP="00B40128">
      <w:pPr>
        <w:jc w:val="center"/>
        <w:rPr>
          <w:b/>
          <w:sz w:val="48"/>
          <w:szCs w:val="36"/>
        </w:rPr>
      </w:pPr>
      <w:r>
        <w:rPr>
          <w:b/>
          <w:sz w:val="48"/>
          <w:szCs w:val="36"/>
        </w:rPr>
        <w:t xml:space="preserve">OpenO&amp;M™ </w:t>
      </w:r>
      <w:r w:rsidR="00C074D2">
        <w:rPr>
          <w:b/>
          <w:sz w:val="48"/>
          <w:szCs w:val="36"/>
        </w:rPr>
        <w:t>C</w:t>
      </w:r>
      <w:r w:rsidR="00416985">
        <w:rPr>
          <w:b/>
          <w:sz w:val="48"/>
          <w:szCs w:val="36"/>
        </w:rPr>
        <w:t xml:space="preserve">ommon </w:t>
      </w:r>
      <w:r w:rsidR="00C074D2">
        <w:rPr>
          <w:b/>
          <w:sz w:val="48"/>
          <w:szCs w:val="36"/>
        </w:rPr>
        <w:t>I</w:t>
      </w:r>
      <w:r w:rsidR="00416985">
        <w:rPr>
          <w:b/>
          <w:sz w:val="48"/>
          <w:szCs w:val="36"/>
        </w:rPr>
        <w:t xml:space="preserve">nteroperability </w:t>
      </w:r>
      <w:r w:rsidR="00C074D2">
        <w:rPr>
          <w:b/>
          <w:sz w:val="48"/>
          <w:szCs w:val="36"/>
        </w:rPr>
        <w:t>R</w:t>
      </w:r>
      <w:r w:rsidR="00416985">
        <w:rPr>
          <w:b/>
          <w:sz w:val="48"/>
          <w:szCs w:val="36"/>
        </w:rPr>
        <w:t>egistry (CIR)</w:t>
      </w:r>
      <w:r w:rsidR="00053FBD">
        <w:rPr>
          <w:b/>
          <w:sz w:val="48"/>
          <w:szCs w:val="36"/>
        </w:rPr>
        <w:t xml:space="preserve"> Specification</w:t>
      </w:r>
    </w:p>
    <w:p w:rsidR="00146D85" w:rsidRPr="009E6976" w:rsidRDefault="00AA62C1" w:rsidP="00B40128">
      <w:pPr>
        <w:jc w:val="center"/>
        <w:rPr>
          <w:b/>
          <w:sz w:val="32"/>
          <w:szCs w:val="32"/>
        </w:rPr>
      </w:pPr>
      <w:r>
        <w:rPr>
          <w:b/>
          <w:sz w:val="32"/>
          <w:szCs w:val="32"/>
        </w:rPr>
        <w:t xml:space="preserve">V1.0 </w:t>
      </w:r>
      <w:r w:rsidR="00100EF1">
        <w:rPr>
          <w:b/>
          <w:sz w:val="32"/>
          <w:szCs w:val="32"/>
        </w:rPr>
        <w:t>Candidate 2</w:t>
      </w:r>
    </w:p>
    <w:p w:rsidR="00FB1B81" w:rsidRPr="00B40128" w:rsidRDefault="00FB1B81" w:rsidP="0029293E">
      <w:pPr>
        <w:jc w:val="center"/>
      </w:pPr>
    </w:p>
    <w:p w:rsidR="003D2CB3" w:rsidRDefault="00416985" w:rsidP="003D2CB3">
      <w:r>
        <w:t>This document defines the Open</w:t>
      </w:r>
      <w:r w:rsidR="005C7DB1">
        <w:t>O&amp;M Common Interoperability Registry (CIR).</w:t>
      </w:r>
      <w:r w:rsidR="001653D6">
        <w:t xml:space="preserve"> The CIR</w:t>
      </w:r>
      <w:r w:rsidR="00471FF5">
        <w:t xml:space="preserve"> </w:t>
      </w:r>
      <w:r w:rsidR="001653D6">
        <w:t>specification is a standards-based, vendor-neutral approach for the construction of an object registration server. The specification</w:t>
      </w:r>
      <w:r w:rsidR="005C7DB1">
        <w:t xml:space="preserve"> defines </w:t>
      </w:r>
      <w:r>
        <w:t>a</w:t>
      </w:r>
      <w:r w:rsidR="001653D6">
        <w:t>n</w:t>
      </w:r>
      <w:r>
        <w:t xml:space="preserve"> </w:t>
      </w:r>
      <w:r w:rsidR="005C7DB1">
        <w:t xml:space="preserve">underlying </w:t>
      </w:r>
      <w:r>
        <w:t>logical data</w:t>
      </w:r>
      <w:r w:rsidR="005C7DB1">
        <w:t xml:space="preserve"> model, </w:t>
      </w:r>
      <w:r>
        <w:t xml:space="preserve">the web services for the registry, and a normative </w:t>
      </w:r>
      <w:r w:rsidR="005C7DB1">
        <w:t>XML</w:t>
      </w:r>
      <w:r w:rsidR="00100EF1">
        <w:t xml:space="preserve"> Schema/WSDL</w:t>
      </w:r>
      <w:r w:rsidR="005C7DB1">
        <w:t xml:space="preserve"> </w:t>
      </w:r>
      <w:r>
        <w:t>specification for the web services.</w:t>
      </w:r>
    </w:p>
    <w:p w:rsidR="00FB1B81" w:rsidRDefault="00FB1B81" w:rsidP="00416985"/>
    <w:p w:rsidR="009E6976" w:rsidRPr="009E6976" w:rsidRDefault="009E6976" w:rsidP="009E6976">
      <w:pPr>
        <w:jc w:val="center"/>
        <w:rPr>
          <w:sz w:val="16"/>
          <w:szCs w:val="16"/>
        </w:rPr>
      </w:pPr>
      <w:r w:rsidRPr="009E6976">
        <w:rPr>
          <w:sz w:val="16"/>
          <w:szCs w:val="16"/>
        </w:rPr>
        <w:t>OpenO&amp;M™ Common Interop</w:t>
      </w:r>
      <w:r w:rsidR="00416985">
        <w:rPr>
          <w:sz w:val="16"/>
          <w:szCs w:val="16"/>
        </w:rPr>
        <w:t>erability</w:t>
      </w:r>
      <w:r w:rsidRPr="009E6976">
        <w:rPr>
          <w:sz w:val="16"/>
          <w:szCs w:val="16"/>
        </w:rPr>
        <w:t xml:space="preserve"> Registry (CIR)</w:t>
      </w:r>
    </w:p>
    <w:p w:rsidR="009E6976" w:rsidRPr="009E6976" w:rsidRDefault="00AA62C1" w:rsidP="009E6976">
      <w:pPr>
        <w:jc w:val="center"/>
        <w:rPr>
          <w:sz w:val="16"/>
          <w:szCs w:val="16"/>
        </w:rPr>
      </w:pPr>
      <w:r>
        <w:rPr>
          <w:sz w:val="16"/>
          <w:szCs w:val="16"/>
        </w:rPr>
        <w:t>Copyright 201</w:t>
      </w:r>
      <w:r w:rsidR="00416985">
        <w:rPr>
          <w:sz w:val="16"/>
          <w:szCs w:val="16"/>
        </w:rPr>
        <w:t>1</w:t>
      </w:r>
      <w:r w:rsidR="009E6976" w:rsidRPr="009E6976">
        <w:rPr>
          <w:sz w:val="16"/>
          <w:szCs w:val="16"/>
        </w:rPr>
        <w:t>. MIMOSA</w:t>
      </w:r>
    </w:p>
    <w:p w:rsidR="009E6976" w:rsidRPr="009E6976" w:rsidRDefault="009E6976" w:rsidP="009E6976">
      <w:pPr>
        <w:jc w:val="center"/>
        <w:rPr>
          <w:sz w:val="16"/>
          <w:szCs w:val="16"/>
        </w:rPr>
      </w:pPr>
      <w:r w:rsidRPr="009E6976">
        <w:rPr>
          <w:sz w:val="16"/>
          <w:szCs w:val="16"/>
        </w:rPr>
        <w:t>All Right</w:t>
      </w:r>
      <w:r w:rsidR="00CD0782">
        <w:rPr>
          <w:sz w:val="16"/>
          <w:szCs w:val="16"/>
        </w:rPr>
        <w:t>s Reserved. http://www.mimosa</w:t>
      </w:r>
      <w:r w:rsidRPr="009E6976">
        <w:rPr>
          <w:sz w:val="16"/>
          <w:szCs w:val="16"/>
        </w:rPr>
        <w:t>.org</w:t>
      </w:r>
    </w:p>
    <w:p w:rsidR="009E6976" w:rsidRPr="009E6976" w:rsidRDefault="009E6976" w:rsidP="00416985"/>
    <w:p w:rsidR="009E6976" w:rsidRPr="009E6976" w:rsidRDefault="009E6976" w:rsidP="00CD0782">
      <w:pPr>
        <w:jc w:val="center"/>
        <w:rPr>
          <w:sz w:val="16"/>
          <w:szCs w:val="16"/>
        </w:rPr>
      </w:pPr>
      <w:r w:rsidRPr="009E6976">
        <w:rPr>
          <w:sz w:val="16"/>
          <w:szCs w:val="16"/>
        </w:rPr>
        <w:t>Parts derived from WBF B2MML-V0401</w:t>
      </w:r>
    </w:p>
    <w:p w:rsidR="009E6976" w:rsidRPr="009E6976" w:rsidRDefault="009E6976" w:rsidP="009E6976">
      <w:pPr>
        <w:jc w:val="center"/>
        <w:rPr>
          <w:sz w:val="16"/>
          <w:szCs w:val="16"/>
        </w:rPr>
      </w:pPr>
      <w:r w:rsidRPr="009E6976">
        <w:rPr>
          <w:sz w:val="16"/>
          <w:szCs w:val="16"/>
        </w:rPr>
        <w:t>"The Business To Manufacturing Markup Language (B2MML) is used</w:t>
      </w:r>
      <w:r>
        <w:rPr>
          <w:sz w:val="16"/>
          <w:szCs w:val="16"/>
        </w:rPr>
        <w:t xml:space="preserve"> </w:t>
      </w:r>
      <w:r w:rsidRPr="009E6976">
        <w:rPr>
          <w:sz w:val="16"/>
          <w:szCs w:val="16"/>
        </w:rPr>
        <w:t>courtesy of WBF."</w:t>
      </w:r>
    </w:p>
    <w:p w:rsidR="00941405" w:rsidRPr="00941405" w:rsidRDefault="00941405" w:rsidP="00941405">
      <w:pPr>
        <w:pageBreakBefore/>
        <w:jc w:val="center"/>
        <w:rPr>
          <w:b/>
          <w:sz w:val="28"/>
          <w:szCs w:val="28"/>
        </w:rPr>
      </w:pPr>
      <w:r w:rsidRPr="00941405">
        <w:rPr>
          <w:b/>
          <w:sz w:val="28"/>
          <w:szCs w:val="28"/>
        </w:rPr>
        <w:lastRenderedPageBreak/>
        <w:t>Table of Contents</w:t>
      </w:r>
    </w:p>
    <w:p w:rsidR="00A32473" w:rsidRDefault="00941405">
      <w:pPr>
        <w:pStyle w:val="TOC1"/>
        <w:tabs>
          <w:tab w:val="left" w:pos="440"/>
          <w:tab w:val="right" w:leader="dot" w:pos="8630"/>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297009664" w:history="1">
        <w:r w:rsidR="00A32473" w:rsidRPr="00C26931">
          <w:rPr>
            <w:rStyle w:val="Hyperlink"/>
            <w:noProof/>
          </w:rPr>
          <w:t>1</w:t>
        </w:r>
        <w:r w:rsidR="00A32473">
          <w:rPr>
            <w:rFonts w:asciiTheme="minorHAnsi" w:eastAsiaTheme="minorEastAsia" w:hAnsiTheme="minorHAnsi" w:cstheme="minorBidi"/>
            <w:noProof/>
            <w:szCs w:val="22"/>
            <w:lang w:val="en-AU" w:eastAsia="en-AU"/>
          </w:rPr>
          <w:tab/>
        </w:r>
        <w:r w:rsidR="00A32473" w:rsidRPr="00C26931">
          <w:rPr>
            <w:rStyle w:val="Hyperlink"/>
            <w:noProof/>
          </w:rPr>
          <w:t>Common Interoperability Registry</w:t>
        </w:r>
        <w:r w:rsidR="00A32473">
          <w:rPr>
            <w:noProof/>
            <w:webHidden/>
          </w:rPr>
          <w:tab/>
        </w:r>
        <w:r w:rsidR="00A32473">
          <w:rPr>
            <w:noProof/>
            <w:webHidden/>
          </w:rPr>
          <w:fldChar w:fldCharType="begin"/>
        </w:r>
        <w:r w:rsidR="00A32473">
          <w:rPr>
            <w:noProof/>
            <w:webHidden/>
          </w:rPr>
          <w:instrText xml:space="preserve"> PAGEREF _Toc297009664 \h </w:instrText>
        </w:r>
        <w:r w:rsidR="00A32473">
          <w:rPr>
            <w:noProof/>
            <w:webHidden/>
          </w:rPr>
        </w:r>
        <w:r w:rsidR="00A32473">
          <w:rPr>
            <w:noProof/>
            <w:webHidden/>
          </w:rPr>
          <w:fldChar w:fldCharType="separate"/>
        </w:r>
        <w:r w:rsidR="00125305">
          <w:rPr>
            <w:noProof/>
            <w:webHidden/>
          </w:rPr>
          <w:t>3</w:t>
        </w:r>
        <w:r w:rsidR="00A32473">
          <w:rPr>
            <w:noProof/>
            <w:webHidden/>
          </w:rPr>
          <w:fldChar w:fldCharType="end"/>
        </w:r>
      </w:hyperlink>
    </w:p>
    <w:p w:rsidR="00A32473" w:rsidRDefault="00521A14">
      <w:pPr>
        <w:pStyle w:val="TOC1"/>
        <w:tabs>
          <w:tab w:val="left" w:pos="440"/>
          <w:tab w:val="right" w:leader="dot" w:pos="8630"/>
        </w:tabs>
        <w:rPr>
          <w:rFonts w:asciiTheme="minorHAnsi" w:eastAsiaTheme="minorEastAsia" w:hAnsiTheme="minorHAnsi" w:cstheme="minorBidi"/>
          <w:noProof/>
          <w:szCs w:val="22"/>
          <w:lang w:val="en-AU" w:eastAsia="en-AU"/>
        </w:rPr>
      </w:pPr>
      <w:hyperlink w:anchor="_Toc297009665" w:history="1">
        <w:r w:rsidR="00A32473" w:rsidRPr="00C26931">
          <w:rPr>
            <w:rStyle w:val="Hyperlink"/>
            <w:noProof/>
          </w:rPr>
          <w:t>2</w:t>
        </w:r>
        <w:r w:rsidR="00A32473">
          <w:rPr>
            <w:rFonts w:asciiTheme="minorHAnsi" w:eastAsiaTheme="minorEastAsia" w:hAnsiTheme="minorHAnsi" w:cstheme="minorBidi"/>
            <w:noProof/>
            <w:szCs w:val="22"/>
            <w:lang w:val="en-AU" w:eastAsia="en-AU"/>
          </w:rPr>
          <w:tab/>
        </w:r>
        <w:r w:rsidR="00A32473" w:rsidRPr="00C26931">
          <w:rPr>
            <w:rStyle w:val="Hyperlink"/>
            <w:noProof/>
          </w:rPr>
          <w:t>Logical Data Model</w:t>
        </w:r>
        <w:r w:rsidR="00A32473">
          <w:rPr>
            <w:noProof/>
            <w:webHidden/>
          </w:rPr>
          <w:tab/>
        </w:r>
        <w:r w:rsidR="00A32473">
          <w:rPr>
            <w:noProof/>
            <w:webHidden/>
          </w:rPr>
          <w:fldChar w:fldCharType="begin"/>
        </w:r>
        <w:r w:rsidR="00A32473">
          <w:rPr>
            <w:noProof/>
            <w:webHidden/>
          </w:rPr>
          <w:instrText xml:space="preserve"> PAGEREF _Toc297009665 \h </w:instrText>
        </w:r>
        <w:r w:rsidR="00A32473">
          <w:rPr>
            <w:noProof/>
            <w:webHidden/>
          </w:rPr>
        </w:r>
        <w:r w:rsidR="00A32473">
          <w:rPr>
            <w:noProof/>
            <w:webHidden/>
          </w:rPr>
          <w:fldChar w:fldCharType="separate"/>
        </w:r>
        <w:r w:rsidR="00125305">
          <w:rPr>
            <w:noProof/>
            <w:webHidden/>
          </w:rPr>
          <w:t>3</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66" w:history="1">
        <w:r w:rsidR="00A32473" w:rsidRPr="00C26931">
          <w:rPr>
            <w:rStyle w:val="Hyperlink"/>
            <w:noProof/>
          </w:rPr>
          <w:t>2.1</w:t>
        </w:r>
        <w:r w:rsidR="00A32473">
          <w:rPr>
            <w:rFonts w:asciiTheme="minorHAnsi" w:eastAsiaTheme="minorEastAsia" w:hAnsiTheme="minorHAnsi" w:cstheme="minorBidi"/>
            <w:noProof/>
            <w:szCs w:val="22"/>
            <w:lang w:val="en-AU" w:eastAsia="en-AU"/>
          </w:rPr>
          <w:tab/>
        </w:r>
        <w:r w:rsidR="00A32473" w:rsidRPr="00C26931">
          <w:rPr>
            <w:rStyle w:val="Hyperlink"/>
            <w:noProof/>
          </w:rPr>
          <w:t>Primitive Data Types</w:t>
        </w:r>
        <w:r w:rsidR="00A32473">
          <w:rPr>
            <w:noProof/>
            <w:webHidden/>
          </w:rPr>
          <w:tab/>
        </w:r>
        <w:r w:rsidR="00A32473">
          <w:rPr>
            <w:noProof/>
            <w:webHidden/>
          </w:rPr>
          <w:fldChar w:fldCharType="begin"/>
        </w:r>
        <w:r w:rsidR="00A32473">
          <w:rPr>
            <w:noProof/>
            <w:webHidden/>
          </w:rPr>
          <w:instrText xml:space="preserve"> PAGEREF _Toc297009666 \h </w:instrText>
        </w:r>
        <w:r w:rsidR="00A32473">
          <w:rPr>
            <w:noProof/>
            <w:webHidden/>
          </w:rPr>
        </w:r>
        <w:r w:rsidR="00A32473">
          <w:rPr>
            <w:noProof/>
            <w:webHidden/>
          </w:rPr>
          <w:fldChar w:fldCharType="separate"/>
        </w:r>
        <w:r w:rsidR="00125305">
          <w:rPr>
            <w:noProof/>
            <w:webHidden/>
          </w:rPr>
          <w:t>3</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67" w:history="1">
        <w:r w:rsidR="00A32473" w:rsidRPr="00C26931">
          <w:rPr>
            <w:rStyle w:val="Hyperlink"/>
            <w:noProof/>
          </w:rPr>
          <w:t>2.1.1</w:t>
        </w:r>
        <w:r w:rsidR="00A32473">
          <w:rPr>
            <w:rFonts w:asciiTheme="minorHAnsi" w:eastAsiaTheme="minorEastAsia" w:hAnsiTheme="minorHAnsi" w:cstheme="minorBidi"/>
            <w:noProof/>
            <w:szCs w:val="22"/>
            <w:lang w:val="en-AU" w:eastAsia="en-AU"/>
          </w:rPr>
          <w:tab/>
        </w:r>
        <w:r w:rsidR="00A32473" w:rsidRPr="00C26931">
          <w:rPr>
            <w:rStyle w:val="Hyperlink"/>
            <w:noProof/>
          </w:rPr>
          <w:t>XML Schema Types</w:t>
        </w:r>
        <w:r w:rsidR="00A32473">
          <w:rPr>
            <w:noProof/>
            <w:webHidden/>
          </w:rPr>
          <w:tab/>
        </w:r>
        <w:r w:rsidR="00A32473">
          <w:rPr>
            <w:noProof/>
            <w:webHidden/>
          </w:rPr>
          <w:fldChar w:fldCharType="begin"/>
        </w:r>
        <w:r w:rsidR="00A32473">
          <w:rPr>
            <w:noProof/>
            <w:webHidden/>
          </w:rPr>
          <w:instrText xml:space="preserve"> PAGEREF _Toc297009667 \h </w:instrText>
        </w:r>
        <w:r w:rsidR="00A32473">
          <w:rPr>
            <w:noProof/>
            <w:webHidden/>
          </w:rPr>
        </w:r>
        <w:r w:rsidR="00A32473">
          <w:rPr>
            <w:noProof/>
            <w:webHidden/>
          </w:rPr>
          <w:fldChar w:fldCharType="separate"/>
        </w:r>
        <w:r w:rsidR="00125305">
          <w:rPr>
            <w:noProof/>
            <w:webHidden/>
          </w:rPr>
          <w:t>3</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68" w:history="1">
        <w:r w:rsidR="00A32473" w:rsidRPr="00C26931">
          <w:rPr>
            <w:rStyle w:val="Hyperlink"/>
            <w:noProof/>
          </w:rPr>
          <w:t>2.1.2</w:t>
        </w:r>
        <w:r w:rsidR="00A32473">
          <w:rPr>
            <w:rFonts w:asciiTheme="minorHAnsi" w:eastAsiaTheme="minorEastAsia" w:hAnsiTheme="minorHAnsi" w:cstheme="minorBidi"/>
            <w:noProof/>
            <w:szCs w:val="22"/>
            <w:lang w:val="en-AU" w:eastAsia="en-AU"/>
          </w:rPr>
          <w:tab/>
        </w:r>
        <w:r w:rsidR="00A32473" w:rsidRPr="00C26931">
          <w:rPr>
            <w:rStyle w:val="Hyperlink"/>
            <w:noProof/>
          </w:rPr>
          <w:t>Core Component Types</w:t>
        </w:r>
        <w:r w:rsidR="00A32473">
          <w:rPr>
            <w:noProof/>
            <w:webHidden/>
          </w:rPr>
          <w:tab/>
        </w:r>
        <w:r w:rsidR="00A32473">
          <w:rPr>
            <w:noProof/>
            <w:webHidden/>
          </w:rPr>
          <w:fldChar w:fldCharType="begin"/>
        </w:r>
        <w:r w:rsidR="00A32473">
          <w:rPr>
            <w:noProof/>
            <w:webHidden/>
          </w:rPr>
          <w:instrText xml:space="preserve"> PAGEREF _Toc297009668 \h </w:instrText>
        </w:r>
        <w:r w:rsidR="00A32473">
          <w:rPr>
            <w:noProof/>
            <w:webHidden/>
          </w:rPr>
        </w:r>
        <w:r w:rsidR="00A32473">
          <w:rPr>
            <w:noProof/>
            <w:webHidden/>
          </w:rPr>
          <w:fldChar w:fldCharType="separate"/>
        </w:r>
        <w:r w:rsidR="00125305">
          <w:rPr>
            <w:noProof/>
            <w:webHidden/>
          </w:rPr>
          <w:t>3</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69" w:history="1">
        <w:r w:rsidR="00A32473" w:rsidRPr="00C26931">
          <w:rPr>
            <w:rStyle w:val="Hyperlink"/>
            <w:noProof/>
          </w:rPr>
          <w:t>2.2</w:t>
        </w:r>
        <w:r w:rsidR="00A32473">
          <w:rPr>
            <w:rFonts w:asciiTheme="minorHAnsi" w:eastAsiaTheme="minorEastAsia" w:hAnsiTheme="minorHAnsi" w:cstheme="minorBidi"/>
            <w:noProof/>
            <w:szCs w:val="22"/>
            <w:lang w:val="en-AU" w:eastAsia="en-AU"/>
          </w:rPr>
          <w:tab/>
        </w:r>
        <w:r w:rsidR="00A32473" w:rsidRPr="00C26931">
          <w:rPr>
            <w:rStyle w:val="Hyperlink"/>
            <w:noProof/>
          </w:rPr>
          <w:t>UML Model</w:t>
        </w:r>
        <w:r w:rsidR="00A32473">
          <w:rPr>
            <w:noProof/>
            <w:webHidden/>
          </w:rPr>
          <w:tab/>
        </w:r>
        <w:r w:rsidR="00A32473">
          <w:rPr>
            <w:noProof/>
            <w:webHidden/>
          </w:rPr>
          <w:fldChar w:fldCharType="begin"/>
        </w:r>
        <w:r w:rsidR="00A32473">
          <w:rPr>
            <w:noProof/>
            <w:webHidden/>
          </w:rPr>
          <w:instrText xml:space="preserve"> PAGEREF _Toc297009669 \h </w:instrText>
        </w:r>
        <w:r w:rsidR="00A32473">
          <w:rPr>
            <w:noProof/>
            <w:webHidden/>
          </w:rPr>
        </w:r>
        <w:r w:rsidR="00A32473">
          <w:rPr>
            <w:noProof/>
            <w:webHidden/>
          </w:rPr>
          <w:fldChar w:fldCharType="separate"/>
        </w:r>
        <w:r w:rsidR="00125305">
          <w:rPr>
            <w:noProof/>
            <w:webHidden/>
          </w:rPr>
          <w:t>4</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0" w:history="1">
        <w:r w:rsidR="00A32473" w:rsidRPr="00C26931">
          <w:rPr>
            <w:rStyle w:val="Hyperlink"/>
            <w:noProof/>
          </w:rPr>
          <w:t>2.3</w:t>
        </w:r>
        <w:r w:rsidR="00A32473">
          <w:rPr>
            <w:rFonts w:asciiTheme="minorHAnsi" w:eastAsiaTheme="minorEastAsia" w:hAnsiTheme="minorHAnsi" w:cstheme="minorBidi"/>
            <w:noProof/>
            <w:szCs w:val="22"/>
            <w:lang w:val="en-AU" w:eastAsia="en-AU"/>
          </w:rPr>
          <w:tab/>
        </w:r>
        <w:r w:rsidR="00A32473" w:rsidRPr="00C26931">
          <w:rPr>
            <w:rStyle w:val="Hyperlink"/>
            <w:noProof/>
          </w:rPr>
          <w:t>Registry</w:t>
        </w:r>
        <w:r w:rsidR="00A32473">
          <w:rPr>
            <w:noProof/>
            <w:webHidden/>
          </w:rPr>
          <w:tab/>
        </w:r>
        <w:r w:rsidR="00A32473">
          <w:rPr>
            <w:noProof/>
            <w:webHidden/>
          </w:rPr>
          <w:fldChar w:fldCharType="begin"/>
        </w:r>
        <w:r w:rsidR="00A32473">
          <w:rPr>
            <w:noProof/>
            <w:webHidden/>
          </w:rPr>
          <w:instrText xml:space="preserve"> PAGEREF _Toc297009670 \h </w:instrText>
        </w:r>
        <w:r w:rsidR="00A32473">
          <w:rPr>
            <w:noProof/>
            <w:webHidden/>
          </w:rPr>
        </w:r>
        <w:r w:rsidR="00A32473">
          <w:rPr>
            <w:noProof/>
            <w:webHidden/>
          </w:rPr>
          <w:fldChar w:fldCharType="separate"/>
        </w:r>
        <w:r w:rsidR="00125305">
          <w:rPr>
            <w:noProof/>
            <w:webHidden/>
          </w:rPr>
          <w:t>4</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1" w:history="1">
        <w:r w:rsidR="00A32473" w:rsidRPr="00C26931">
          <w:rPr>
            <w:rStyle w:val="Hyperlink"/>
            <w:noProof/>
          </w:rPr>
          <w:t>2.4</w:t>
        </w:r>
        <w:r w:rsidR="00A32473">
          <w:rPr>
            <w:rFonts w:asciiTheme="minorHAnsi" w:eastAsiaTheme="minorEastAsia" w:hAnsiTheme="minorHAnsi" w:cstheme="minorBidi"/>
            <w:noProof/>
            <w:szCs w:val="22"/>
            <w:lang w:val="en-AU" w:eastAsia="en-AU"/>
          </w:rPr>
          <w:tab/>
        </w:r>
        <w:r w:rsidR="00A32473" w:rsidRPr="00C26931">
          <w:rPr>
            <w:rStyle w:val="Hyperlink"/>
            <w:noProof/>
          </w:rPr>
          <w:t>Category</w:t>
        </w:r>
        <w:r w:rsidR="00A32473">
          <w:rPr>
            <w:noProof/>
            <w:webHidden/>
          </w:rPr>
          <w:tab/>
        </w:r>
        <w:r w:rsidR="00A32473">
          <w:rPr>
            <w:noProof/>
            <w:webHidden/>
          </w:rPr>
          <w:fldChar w:fldCharType="begin"/>
        </w:r>
        <w:r w:rsidR="00A32473">
          <w:rPr>
            <w:noProof/>
            <w:webHidden/>
          </w:rPr>
          <w:instrText xml:space="preserve"> PAGEREF _Toc297009671 \h </w:instrText>
        </w:r>
        <w:r w:rsidR="00A32473">
          <w:rPr>
            <w:noProof/>
            <w:webHidden/>
          </w:rPr>
        </w:r>
        <w:r w:rsidR="00A32473">
          <w:rPr>
            <w:noProof/>
            <w:webHidden/>
          </w:rPr>
          <w:fldChar w:fldCharType="separate"/>
        </w:r>
        <w:r w:rsidR="00125305">
          <w:rPr>
            <w:noProof/>
            <w:webHidden/>
          </w:rPr>
          <w:t>5</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2" w:history="1">
        <w:r w:rsidR="00A32473" w:rsidRPr="00C26931">
          <w:rPr>
            <w:rStyle w:val="Hyperlink"/>
            <w:noProof/>
          </w:rPr>
          <w:t>2.5</w:t>
        </w:r>
        <w:r w:rsidR="00A32473">
          <w:rPr>
            <w:rFonts w:asciiTheme="minorHAnsi" w:eastAsiaTheme="minorEastAsia" w:hAnsiTheme="minorHAnsi" w:cstheme="minorBidi"/>
            <w:noProof/>
            <w:szCs w:val="22"/>
            <w:lang w:val="en-AU" w:eastAsia="en-AU"/>
          </w:rPr>
          <w:tab/>
        </w:r>
        <w:r w:rsidR="00A32473" w:rsidRPr="00C26931">
          <w:rPr>
            <w:rStyle w:val="Hyperlink"/>
            <w:noProof/>
          </w:rPr>
          <w:t>Entry</w:t>
        </w:r>
        <w:r w:rsidR="00A32473">
          <w:rPr>
            <w:noProof/>
            <w:webHidden/>
          </w:rPr>
          <w:tab/>
        </w:r>
        <w:r w:rsidR="00A32473">
          <w:rPr>
            <w:noProof/>
            <w:webHidden/>
          </w:rPr>
          <w:fldChar w:fldCharType="begin"/>
        </w:r>
        <w:r w:rsidR="00A32473">
          <w:rPr>
            <w:noProof/>
            <w:webHidden/>
          </w:rPr>
          <w:instrText xml:space="preserve"> PAGEREF _Toc297009672 \h </w:instrText>
        </w:r>
        <w:r w:rsidR="00A32473">
          <w:rPr>
            <w:noProof/>
            <w:webHidden/>
          </w:rPr>
        </w:r>
        <w:r w:rsidR="00A32473">
          <w:rPr>
            <w:noProof/>
            <w:webHidden/>
          </w:rPr>
          <w:fldChar w:fldCharType="separate"/>
        </w:r>
        <w:r w:rsidR="00125305">
          <w:rPr>
            <w:noProof/>
            <w:webHidden/>
          </w:rPr>
          <w:t>6</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3" w:history="1">
        <w:r w:rsidR="00A32473" w:rsidRPr="00C26931">
          <w:rPr>
            <w:rStyle w:val="Hyperlink"/>
            <w:noProof/>
          </w:rPr>
          <w:t>2.6</w:t>
        </w:r>
        <w:r w:rsidR="00A32473">
          <w:rPr>
            <w:rFonts w:asciiTheme="minorHAnsi" w:eastAsiaTheme="minorEastAsia" w:hAnsiTheme="minorHAnsi" w:cstheme="minorBidi"/>
            <w:noProof/>
            <w:szCs w:val="22"/>
            <w:lang w:val="en-AU" w:eastAsia="en-AU"/>
          </w:rPr>
          <w:tab/>
        </w:r>
        <w:r w:rsidR="00A32473" w:rsidRPr="00C26931">
          <w:rPr>
            <w:rStyle w:val="Hyperlink"/>
            <w:noProof/>
          </w:rPr>
          <w:t>Property</w:t>
        </w:r>
        <w:r w:rsidR="00A32473">
          <w:rPr>
            <w:noProof/>
            <w:webHidden/>
          </w:rPr>
          <w:tab/>
        </w:r>
        <w:r w:rsidR="00A32473">
          <w:rPr>
            <w:noProof/>
            <w:webHidden/>
          </w:rPr>
          <w:fldChar w:fldCharType="begin"/>
        </w:r>
        <w:r w:rsidR="00A32473">
          <w:rPr>
            <w:noProof/>
            <w:webHidden/>
          </w:rPr>
          <w:instrText xml:space="preserve"> PAGEREF _Toc297009673 \h </w:instrText>
        </w:r>
        <w:r w:rsidR="00A32473">
          <w:rPr>
            <w:noProof/>
            <w:webHidden/>
          </w:rPr>
        </w:r>
        <w:r w:rsidR="00A32473">
          <w:rPr>
            <w:noProof/>
            <w:webHidden/>
          </w:rPr>
          <w:fldChar w:fldCharType="separate"/>
        </w:r>
        <w:r w:rsidR="00125305">
          <w:rPr>
            <w:noProof/>
            <w:webHidden/>
          </w:rPr>
          <w:t>7</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4" w:history="1">
        <w:r w:rsidR="00A32473" w:rsidRPr="00C26931">
          <w:rPr>
            <w:rStyle w:val="Hyperlink"/>
            <w:noProof/>
          </w:rPr>
          <w:t>2.7</w:t>
        </w:r>
        <w:r w:rsidR="00A32473">
          <w:rPr>
            <w:rFonts w:asciiTheme="minorHAnsi" w:eastAsiaTheme="minorEastAsia" w:hAnsiTheme="minorHAnsi" w:cstheme="minorBidi"/>
            <w:noProof/>
            <w:szCs w:val="22"/>
            <w:lang w:val="en-AU" w:eastAsia="en-AU"/>
          </w:rPr>
          <w:tab/>
        </w:r>
        <w:r w:rsidR="00A32473" w:rsidRPr="00C26931">
          <w:rPr>
            <w:rStyle w:val="Hyperlink"/>
            <w:noProof/>
          </w:rPr>
          <w:t>PropertyValue</w:t>
        </w:r>
        <w:r w:rsidR="00A32473">
          <w:rPr>
            <w:noProof/>
            <w:webHidden/>
          </w:rPr>
          <w:tab/>
        </w:r>
        <w:r w:rsidR="00A32473">
          <w:rPr>
            <w:noProof/>
            <w:webHidden/>
          </w:rPr>
          <w:fldChar w:fldCharType="begin"/>
        </w:r>
        <w:r w:rsidR="00A32473">
          <w:rPr>
            <w:noProof/>
            <w:webHidden/>
          </w:rPr>
          <w:instrText xml:space="preserve"> PAGEREF _Toc297009674 \h </w:instrText>
        </w:r>
        <w:r w:rsidR="00A32473">
          <w:rPr>
            <w:noProof/>
            <w:webHidden/>
          </w:rPr>
        </w:r>
        <w:r w:rsidR="00A32473">
          <w:rPr>
            <w:noProof/>
            <w:webHidden/>
          </w:rPr>
          <w:fldChar w:fldCharType="separate"/>
        </w:r>
        <w:r w:rsidR="00125305">
          <w:rPr>
            <w:noProof/>
            <w:webHidden/>
          </w:rPr>
          <w:t>7</w:t>
        </w:r>
        <w:r w:rsidR="00A32473">
          <w:rPr>
            <w:noProof/>
            <w:webHidden/>
          </w:rPr>
          <w:fldChar w:fldCharType="end"/>
        </w:r>
      </w:hyperlink>
    </w:p>
    <w:p w:rsidR="00A32473" w:rsidRDefault="00521A14">
      <w:pPr>
        <w:pStyle w:val="TOC1"/>
        <w:tabs>
          <w:tab w:val="left" w:pos="440"/>
          <w:tab w:val="right" w:leader="dot" w:pos="8630"/>
        </w:tabs>
        <w:rPr>
          <w:rFonts w:asciiTheme="minorHAnsi" w:eastAsiaTheme="minorEastAsia" w:hAnsiTheme="minorHAnsi" w:cstheme="minorBidi"/>
          <w:noProof/>
          <w:szCs w:val="22"/>
          <w:lang w:val="en-AU" w:eastAsia="en-AU"/>
        </w:rPr>
      </w:pPr>
      <w:hyperlink w:anchor="_Toc297009675" w:history="1">
        <w:r w:rsidR="00A32473" w:rsidRPr="00C26931">
          <w:rPr>
            <w:rStyle w:val="Hyperlink"/>
            <w:noProof/>
          </w:rPr>
          <w:t>3</w:t>
        </w:r>
        <w:r w:rsidR="00A32473">
          <w:rPr>
            <w:rFonts w:asciiTheme="minorHAnsi" w:eastAsiaTheme="minorEastAsia" w:hAnsiTheme="minorHAnsi" w:cstheme="minorBidi"/>
            <w:noProof/>
            <w:szCs w:val="22"/>
            <w:lang w:val="en-AU" w:eastAsia="en-AU"/>
          </w:rPr>
          <w:tab/>
        </w:r>
        <w:r w:rsidR="00A32473" w:rsidRPr="00C26931">
          <w:rPr>
            <w:rStyle w:val="Hyperlink"/>
            <w:noProof/>
          </w:rPr>
          <w:t>Service Definitions</w:t>
        </w:r>
        <w:r w:rsidR="00A32473">
          <w:rPr>
            <w:noProof/>
            <w:webHidden/>
          </w:rPr>
          <w:tab/>
        </w:r>
        <w:r w:rsidR="00A32473">
          <w:rPr>
            <w:noProof/>
            <w:webHidden/>
          </w:rPr>
          <w:fldChar w:fldCharType="begin"/>
        </w:r>
        <w:r w:rsidR="00A32473">
          <w:rPr>
            <w:noProof/>
            <w:webHidden/>
          </w:rPr>
          <w:instrText xml:space="preserve"> PAGEREF _Toc297009675 \h </w:instrText>
        </w:r>
        <w:r w:rsidR="00A32473">
          <w:rPr>
            <w:noProof/>
            <w:webHidden/>
          </w:rPr>
        </w:r>
        <w:r w:rsidR="00A32473">
          <w:rPr>
            <w:noProof/>
            <w:webHidden/>
          </w:rPr>
          <w:fldChar w:fldCharType="separate"/>
        </w:r>
        <w:r w:rsidR="00125305">
          <w:rPr>
            <w:noProof/>
            <w:webHidden/>
          </w:rPr>
          <w:t>8</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76" w:history="1">
        <w:r w:rsidR="00A32473" w:rsidRPr="00C26931">
          <w:rPr>
            <w:rStyle w:val="Hyperlink"/>
            <w:noProof/>
          </w:rPr>
          <w:t>3.1</w:t>
        </w:r>
        <w:r w:rsidR="00A32473">
          <w:rPr>
            <w:rFonts w:asciiTheme="minorHAnsi" w:eastAsiaTheme="minorEastAsia" w:hAnsiTheme="minorHAnsi" w:cstheme="minorBidi"/>
            <w:noProof/>
            <w:szCs w:val="22"/>
            <w:lang w:val="en-AU" w:eastAsia="en-AU"/>
          </w:rPr>
          <w:tab/>
        </w:r>
        <w:r w:rsidR="00A32473" w:rsidRPr="00C26931">
          <w:rPr>
            <w:rStyle w:val="Hyperlink"/>
            <w:noProof/>
          </w:rPr>
          <w:t>CIR Command Services</w:t>
        </w:r>
        <w:r w:rsidR="00A32473">
          <w:rPr>
            <w:noProof/>
            <w:webHidden/>
          </w:rPr>
          <w:tab/>
        </w:r>
        <w:r w:rsidR="00A32473">
          <w:rPr>
            <w:noProof/>
            <w:webHidden/>
          </w:rPr>
          <w:fldChar w:fldCharType="begin"/>
        </w:r>
        <w:r w:rsidR="00A32473">
          <w:rPr>
            <w:noProof/>
            <w:webHidden/>
          </w:rPr>
          <w:instrText xml:space="preserve"> PAGEREF _Toc297009676 \h </w:instrText>
        </w:r>
        <w:r w:rsidR="00A32473">
          <w:rPr>
            <w:noProof/>
            <w:webHidden/>
          </w:rPr>
        </w:r>
        <w:r w:rsidR="00A32473">
          <w:rPr>
            <w:noProof/>
            <w:webHidden/>
          </w:rPr>
          <w:fldChar w:fldCharType="separate"/>
        </w:r>
        <w:r w:rsidR="00125305">
          <w:rPr>
            <w:noProof/>
            <w:webHidden/>
          </w:rPr>
          <w:t>8</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77" w:history="1">
        <w:r w:rsidR="00A32473" w:rsidRPr="00C26931">
          <w:rPr>
            <w:rStyle w:val="Hyperlink"/>
            <w:noProof/>
          </w:rPr>
          <w:t>3.1.1</w:t>
        </w:r>
        <w:r w:rsidR="00A32473">
          <w:rPr>
            <w:rFonts w:asciiTheme="minorHAnsi" w:eastAsiaTheme="minorEastAsia" w:hAnsiTheme="minorHAnsi" w:cstheme="minorBidi"/>
            <w:noProof/>
            <w:szCs w:val="22"/>
            <w:lang w:val="en-AU" w:eastAsia="en-AU"/>
          </w:rPr>
          <w:tab/>
        </w:r>
        <w:r w:rsidR="00A32473" w:rsidRPr="00C26931">
          <w:rPr>
            <w:rStyle w:val="Hyperlink"/>
            <w:noProof/>
          </w:rPr>
          <w:t>Create Registry</w:t>
        </w:r>
        <w:r w:rsidR="00A32473">
          <w:rPr>
            <w:noProof/>
            <w:webHidden/>
          </w:rPr>
          <w:tab/>
        </w:r>
        <w:r w:rsidR="00A32473">
          <w:rPr>
            <w:noProof/>
            <w:webHidden/>
          </w:rPr>
          <w:fldChar w:fldCharType="begin"/>
        </w:r>
        <w:r w:rsidR="00A32473">
          <w:rPr>
            <w:noProof/>
            <w:webHidden/>
          </w:rPr>
          <w:instrText xml:space="preserve"> PAGEREF _Toc297009677 \h </w:instrText>
        </w:r>
        <w:r w:rsidR="00A32473">
          <w:rPr>
            <w:noProof/>
            <w:webHidden/>
          </w:rPr>
        </w:r>
        <w:r w:rsidR="00A32473">
          <w:rPr>
            <w:noProof/>
            <w:webHidden/>
          </w:rPr>
          <w:fldChar w:fldCharType="separate"/>
        </w:r>
        <w:r w:rsidR="00125305">
          <w:rPr>
            <w:noProof/>
            <w:webHidden/>
          </w:rPr>
          <w:t>8</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78" w:history="1">
        <w:r w:rsidR="00A32473" w:rsidRPr="00C26931">
          <w:rPr>
            <w:rStyle w:val="Hyperlink"/>
            <w:noProof/>
          </w:rPr>
          <w:t>3.1.2</w:t>
        </w:r>
        <w:r w:rsidR="00A32473">
          <w:rPr>
            <w:rFonts w:asciiTheme="minorHAnsi" w:eastAsiaTheme="minorEastAsia" w:hAnsiTheme="minorHAnsi" w:cstheme="minorBidi"/>
            <w:noProof/>
            <w:szCs w:val="22"/>
            <w:lang w:val="en-AU" w:eastAsia="en-AU"/>
          </w:rPr>
          <w:tab/>
        </w:r>
        <w:r w:rsidR="00A32473" w:rsidRPr="00C26931">
          <w:rPr>
            <w:rStyle w:val="Hyperlink"/>
            <w:noProof/>
          </w:rPr>
          <w:t>Create Equivalent Entry</w:t>
        </w:r>
        <w:r w:rsidR="00A32473">
          <w:rPr>
            <w:noProof/>
            <w:webHidden/>
          </w:rPr>
          <w:tab/>
        </w:r>
        <w:r w:rsidR="00A32473">
          <w:rPr>
            <w:noProof/>
            <w:webHidden/>
          </w:rPr>
          <w:fldChar w:fldCharType="begin"/>
        </w:r>
        <w:r w:rsidR="00A32473">
          <w:rPr>
            <w:noProof/>
            <w:webHidden/>
          </w:rPr>
          <w:instrText xml:space="preserve"> PAGEREF _Toc297009678 \h </w:instrText>
        </w:r>
        <w:r w:rsidR="00A32473">
          <w:rPr>
            <w:noProof/>
            <w:webHidden/>
          </w:rPr>
        </w:r>
        <w:r w:rsidR="00A32473">
          <w:rPr>
            <w:noProof/>
            <w:webHidden/>
          </w:rPr>
          <w:fldChar w:fldCharType="separate"/>
        </w:r>
        <w:r w:rsidR="00125305">
          <w:rPr>
            <w:noProof/>
            <w:webHidden/>
          </w:rPr>
          <w:t>8</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79" w:history="1">
        <w:r w:rsidR="00A32473" w:rsidRPr="00C26931">
          <w:rPr>
            <w:rStyle w:val="Hyperlink"/>
            <w:noProof/>
          </w:rPr>
          <w:t>3.1.3</w:t>
        </w:r>
        <w:r w:rsidR="00A32473">
          <w:rPr>
            <w:rFonts w:asciiTheme="minorHAnsi" w:eastAsiaTheme="minorEastAsia" w:hAnsiTheme="minorHAnsi" w:cstheme="minorBidi"/>
            <w:noProof/>
            <w:szCs w:val="22"/>
            <w:lang w:val="en-AU" w:eastAsia="en-AU"/>
          </w:rPr>
          <w:tab/>
        </w:r>
        <w:r w:rsidR="00A32473" w:rsidRPr="00C26931">
          <w:rPr>
            <w:rStyle w:val="Hyperlink"/>
            <w:noProof/>
          </w:rPr>
          <w:t>Update Registry</w:t>
        </w:r>
        <w:r w:rsidR="00A32473">
          <w:rPr>
            <w:noProof/>
            <w:webHidden/>
          </w:rPr>
          <w:tab/>
        </w:r>
        <w:r w:rsidR="00A32473">
          <w:rPr>
            <w:noProof/>
            <w:webHidden/>
          </w:rPr>
          <w:fldChar w:fldCharType="begin"/>
        </w:r>
        <w:r w:rsidR="00A32473">
          <w:rPr>
            <w:noProof/>
            <w:webHidden/>
          </w:rPr>
          <w:instrText xml:space="preserve"> PAGEREF _Toc297009679 \h </w:instrText>
        </w:r>
        <w:r w:rsidR="00A32473">
          <w:rPr>
            <w:noProof/>
            <w:webHidden/>
          </w:rPr>
        </w:r>
        <w:r w:rsidR="00A32473">
          <w:rPr>
            <w:noProof/>
            <w:webHidden/>
          </w:rPr>
          <w:fldChar w:fldCharType="separate"/>
        </w:r>
        <w:r w:rsidR="00125305">
          <w:rPr>
            <w:noProof/>
            <w:webHidden/>
          </w:rPr>
          <w:t>9</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0" w:history="1">
        <w:r w:rsidR="00A32473" w:rsidRPr="00C26931">
          <w:rPr>
            <w:rStyle w:val="Hyperlink"/>
            <w:noProof/>
          </w:rPr>
          <w:t>3.1.4</w:t>
        </w:r>
        <w:r w:rsidR="00A32473">
          <w:rPr>
            <w:rFonts w:asciiTheme="minorHAnsi" w:eastAsiaTheme="minorEastAsia" w:hAnsiTheme="minorHAnsi" w:cstheme="minorBidi"/>
            <w:noProof/>
            <w:szCs w:val="22"/>
            <w:lang w:val="en-AU" w:eastAsia="en-AU"/>
          </w:rPr>
          <w:tab/>
        </w:r>
        <w:r w:rsidR="00A32473" w:rsidRPr="00C26931">
          <w:rPr>
            <w:rStyle w:val="Hyperlink"/>
            <w:noProof/>
          </w:rPr>
          <w:t>Update Entry CIRID</w:t>
        </w:r>
        <w:r w:rsidR="00A32473">
          <w:rPr>
            <w:noProof/>
            <w:webHidden/>
          </w:rPr>
          <w:tab/>
        </w:r>
        <w:r w:rsidR="00A32473">
          <w:rPr>
            <w:noProof/>
            <w:webHidden/>
          </w:rPr>
          <w:fldChar w:fldCharType="begin"/>
        </w:r>
        <w:r w:rsidR="00A32473">
          <w:rPr>
            <w:noProof/>
            <w:webHidden/>
          </w:rPr>
          <w:instrText xml:space="preserve"> PAGEREF _Toc297009680 \h </w:instrText>
        </w:r>
        <w:r w:rsidR="00A32473">
          <w:rPr>
            <w:noProof/>
            <w:webHidden/>
          </w:rPr>
        </w:r>
        <w:r w:rsidR="00A32473">
          <w:rPr>
            <w:noProof/>
            <w:webHidden/>
          </w:rPr>
          <w:fldChar w:fldCharType="separate"/>
        </w:r>
        <w:r w:rsidR="00125305">
          <w:rPr>
            <w:noProof/>
            <w:webHidden/>
          </w:rPr>
          <w:t>10</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1" w:history="1">
        <w:r w:rsidR="00A32473" w:rsidRPr="00C26931">
          <w:rPr>
            <w:rStyle w:val="Hyperlink"/>
            <w:noProof/>
          </w:rPr>
          <w:t>3.1.5</w:t>
        </w:r>
        <w:r w:rsidR="00A32473">
          <w:rPr>
            <w:rFonts w:asciiTheme="minorHAnsi" w:eastAsiaTheme="minorEastAsia" w:hAnsiTheme="minorHAnsi" w:cstheme="minorBidi"/>
            <w:noProof/>
            <w:szCs w:val="22"/>
            <w:lang w:val="en-AU" w:eastAsia="en-AU"/>
          </w:rPr>
          <w:tab/>
        </w:r>
        <w:r w:rsidR="00A32473" w:rsidRPr="00C26931">
          <w:rPr>
            <w:rStyle w:val="Hyperlink"/>
            <w:noProof/>
          </w:rPr>
          <w:t>Delete Registry</w:t>
        </w:r>
        <w:r w:rsidR="00A32473">
          <w:rPr>
            <w:noProof/>
            <w:webHidden/>
          </w:rPr>
          <w:tab/>
        </w:r>
        <w:r w:rsidR="00A32473">
          <w:rPr>
            <w:noProof/>
            <w:webHidden/>
          </w:rPr>
          <w:fldChar w:fldCharType="begin"/>
        </w:r>
        <w:r w:rsidR="00A32473">
          <w:rPr>
            <w:noProof/>
            <w:webHidden/>
          </w:rPr>
          <w:instrText xml:space="preserve"> PAGEREF _Toc297009681 \h </w:instrText>
        </w:r>
        <w:r w:rsidR="00A32473">
          <w:rPr>
            <w:noProof/>
            <w:webHidden/>
          </w:rPr>
        </w:r>
        <w:r w:rsidR="00A32473">
          <w:rPr>
            <w:noProof/>
            <w:webHidden/>
          </w:rPr>
          <w:fldChar w:fldCharType="separate"/>
        </w:r>
        <w:r w:rsidR="00125305">
          <w:rPr>
            <w:noProof/>
            <w:webHidden/>
          </w:rPr>
          <w:t>10</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2" w:history="1">
        <w:r w:rsidR="00A32473" w:rsidRPr="00C26931">
          <w:rPr>
            <w:rStyle w:val="Hyperlink"/>
            <w:noProof/>
          </w:rPr>
          <w:t>3.1.6</w:t>
        </w:r>
        <w:r w:rsidR="00A32473">
          <w:rPr>
            <w:rFonts w:asciiTheme="minorHAnsi" w:eastAsiaTheme="minorEastAsia" w:hAnsiTheme="minorHAnsi" w:cstheme="minorBidi"/>
            <w:noProof/>
            <w:szCs w:val="22"/>
            <w:lang w:val="en-AU" w:eastAsia="en-AU"/>
          </w:rPr>
          <w:tab/>
        </w:r>
        <w:r w:rsidR="00A32473" w:rsidRPr="00C26931">
          <w:rPr>
            <w:rStyle w:val="Hyperlink"/>
            <w:noProof/>
          </w:rPr>
          <w:t>Delete Category</w:t>
        </w:r>
        <w:r w:rsidR="00A32473">
          <w:rPr>
            <w:noProof/>
            <w:webHidden/>
          </w:rPr>
          <w:tab/>
        </w:r>
        <w:r w:rsidR="00A32473">
          <w:rPr>
            <w:noProof/>
            <w:webHidden/>
          </w:rPr>
          <w:fldChar w:fldCharType="begin"/>
        </w:r>
        <w:r w:rsidR="00A32473">
          <w:rPr>
            <w:noProof/>
            <w:webHidden/>
          </w:rPr>
          <w:instrText xml:space="preserve"> PAGEREF _Toc297009682 \h </w:instrText>
        </w:r>
        <w:r w:rsidR="00A32473">
          <w:rPr>
            <w:noProof/>
            <w:webHidden/>
          </w:rPr>
        </w:r>
        <w:r w:rsidR="00A32473">
          <w:rPr>
            <w:noProof/>
            <w:webHidden/>
          </w:rPr>
          <w:fldChar w:fldCharType="separate"/>
        </w:r>
        <w:r w:rsidR="00125305">
          <w:rPr>
            <w:noProof/>
            <w:webHidden/>
          </w:rPr>
          <w:t>10</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3" w:history="1">
        <w:r w:rsidR="00A32473" w:rsidRPr="00C26931">
          <w:rPr>
            <w:rStyle w:val="Hyperlink"/>
            <w:noProof/>
          </w:rPr>
          <w:t>3.1.7</w:t>
        </w:r>
        <w:r w:rsidR="00A32473">
          <w:rPr>
            <w:rFonts w:asciiTheme="minorHAnsi" w:eastAsiaTheme="minorEastAsia" w:hAnsiTheme="minorHAnsi" w:cstheme="minorBidi"/>
            <w:noProof/>
            <w:szCs w:val="22"/>
            <w:lang w:val="en-AU" w:eastAsia="en-AU"/>
          </w:rPr>
          <w:tab/>
        </w:r>
        <w:r w:rsidR="00A32473" w:rsidRPr="00C26931">
          <w:rPr>
            <w:rStyle w:val="Hyperlink"/>
            <w:noProof/>
          </w:rPr>
          <w:t>Delete Entries</w:t>
        </w:r>
        <w:r w:rsidR="00A32473">
          <w:rPr>
            <w:noProof/>
            <w:webHidden/>
          </w:rPr>
          <w:tab/>
        </w:r>
        <w:r w:rsidR="00A32473">
          <w:rPr>
            <w:noProof/>
            <w:webHidden/>
          </w:rPr>
          <w:fldChar w:fldCharType="begin"/>
        </w:r>
        <w:r w:rsidR="00A32473">
          <w:rPr>
            <w:noProof/>
            <w:webHidden/>
          </w:rPr>
          <w:instrText xml:space="preserve"> PAGEREF _Toc297009683 \h </w:instrText>
        </w:r>
        <w:r w:rsidR="00A32473">
          <w:rPr>
            <w:noProof/>
            <w:webHidden/>
          </w:rPr>
        </w:r>
        <w:r w:rsidR="00A32473">
          <w:rPr>
            <w:noProof/>
            <w:webHidden/>
          </w:rPr>
          <w:fldChar w:fldCharType="separate"/>
        </w:r>
        <w:r w:rsidR="00125305">
          <w:rPr>
            <w:noProof/>
            <w:webHidden/>
          </w:rPr>
          <w:t>11</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4" w:history="1">
        <w:r w:rsidR="00A32473" w:rsidRPr="00C26931">
          <w:rPr>
            <w:rStyle w:val="Hyperlink"/>
            <w:noProof/>
          </w:rPr>
          <w:t>3.1.8</w:t>
        </w:r>
        <w:r w:rsidR="00A32473">
          <w:rPr>
            <w:rFonts w:asciiTheme="minorHAnsi" w:eastAsiaTheme="minorEastAsia" w:hAnsiTheme="minorHAnsi" w:cstheme="minorBidi"/>
            <w:noProof/>
            <w:szCs w:val="22"/>
            <w:lang w:val="en-AU" w:eastAsia="en-AU"/>
          </w:rPr>
          <w:tab/>
        </w:r>
        <w:r w:rsidR="00A32473" w:rsidRPr="00C26931">
          <w:rPr>
            <w:rStyle w:val="Hyperlink"/>
            <w:noProof/>
          </w:rPr>
          <w:t>Delete Properties</w:t>
        </w:r>
        <w:r w:rsidR="00A32473">
          <w:rPr>
            <w:noProof/>
            <w:webHidden/>
          </w:rPr>
          <w:tab/>
        </w:r>
        <w:r w:rsidR="00A32473">
          <w:rPr>
            <w:noProof/>
            <w:webHidden/>
          </w:rPr>
          <w:fldChar w:fldCharType="begin"/>
        </w:r>
        <w:r w:rsidR="00A32473">
          <w:rPr>
            <w:noProof/>
            <w:webHidden/>
          </w:rPr>
          <w:instrText xml:space="preserve"> PAGEREF _Toc297009684 \h </w:instrText>
        </w:r>
        <w:r w:rsidR="00A32473">
          <w:rPr>
            <w:noProof/>
            <w:webHidden/>
          </w:rPr>
        </w:r>
        <w:r w:rsidR="00A32473">
          <w:rPr>
            <w:noProof/>
            <w:webHidden/>
          </w:rPr>
          <w:fldChar w:fldCharType="separate"/>
        </w:r>
        <w:r w:rsidR="00125305">
          <w:rPr>
            <w:noProof/>
            <w:webHidden/>
          </w:rPr>
          <w:t>11</w:t>
        </w:r>
        <w:r w:rsidR="00A32473">
          <w:rPr>
            <w:noProof/>
            <w:webHidden/>
          </w:rPr>
          <w:fldChar w:fldCharType="end"/>
        </w:r>
      </w:hyperlink>
    </w:p>
    <w:p w:rsidR="00A32473" w:rsidRDefault="00521A14">
      <w:pPr>
        <w:pStyle w:val="TOC2"/>
        <w:tabs>
          <w:tab w:val="left" w:pos="720"/>
          <w:tab w:val="right" w:leader="dot" w:pos="8630"/>
        </w:tabs>
        <w:rPr>
          <w:rFonts w:asciiTheme="minorHAnsi" w:eastAsiaTheme="minorEastAsia" w:hAnsiTheme="minorHAnsi" w:cstheme="minorBidi"/>
          <w:noProof/>
          <w:szCs w:val="22"/>
          <w:lang w:val="en-AU" w:eastAsia="en-AU"/>
        </w:rPr>
      </w:pPr>
      <w:hyperlink w:anchor="_Toc297009685" w:history="1">
        <w:r w:rsidR="00A32473" w:rsidRPr="00C26931">
          <w:rPr>
            <w:rStyle w:val="Hyperlink"/>
            <w:noProof/>
          </w:rPr>
          <w:t>3.2</w:t>
        </w:r>
        <w:r w:rsidR="00A32473">
          <w:rPr>
            <w:rFonts w:asciiTheme="minorHAnsi" w:eastAsiaTheme="minorEastAsia" w:hAnsiTheme="minorHAnsi" w:cstheme="minorBidi"/>
            <w:noProof/>
            <w:szCs w:val="22"/>
            <w:lang w:val="en-AU" w:eastAsia="en-AU"/>
          </w:rPr>
          <w:tab/>
        </w:r>
        <w:r w:rsidR="00A32473" w:rsidRPr="00C26931">
          <w:rPr>
            <w:rStyle w:val="Hyperlink"/>
            <w:noProof/>
          </w:rPr>
          <w:t>CIR Query Services</w:t>
        </w:r>
        <w:r w:rsidR="00A32473">
          <w:rPr>
            <w:noProof/>
            <w:webHidden/>
          </w:rPr>
          <w:tab/>
        </w:r>
        <w:r w:rsidR="00A32473">
          <w:rPr>
            <w:noProof/>
            <w:webHidden/>
          </w:rPr>
          <w:fldChar w:fldCharType="begin"/>
        </w:r>
        <w:r w:rsidR="00A32473">
          <w:rPr>
            <w:noProof/>
            <w:webHidden/>
          </w:rPr>
          <w:instrText xml:space="preserve"> PAGEREF _Toc297009685 \h </w:instrText>
        </w:r>
        <w:r w:rsidR="00A32473">
          <w:rPr>
            <w:noProof/>
            <w:webHidden/>
          </w:rPr>
        </w:r>
        <w:r w:rsidR="00A32473">
          <w:rPr>
            <w:noProof/>
            <w:webHidden/>
          </w:rPr>
          <w:fldChar w:fldCharType="separate"/>
        </w:r>
        <w:r w:rsidR="00125305">
          <w:rPr>
            <w:noProof/>
            <w:webHidden/>
          </w:rPr>
          <w:t>12</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6" w:history="1">
        <w:r w:rsidR="00A32473" w:rsidRPr="00C26931">
          <w:rPr>
            <w:rStyle w:val="Hyperlink"/>
            <w:noProof/>
          </w:rPr>
          <w:t>3.2.1</w:t>
        </w:r>
        <w:r w:rsidR="00A32473">
          <w:rPr>
            <w:rFonts w:asciiTheme="minorHAnsi" w:eastAsiaTheme="minorEastAsia" w:hAnsiTheme="minorHAnsi" w:cstheme="minorBidi"/>
            <w:noProof/>
            <w:szCs w:val="22"/>
            <w:lang w:val="en-AU" w:eastAsia="en-AU"/>
          </w:rPr>
          <w:tab/>
        </w:r>
        <w:r w:rsidR="00A32473" w:rsidRPr="00C26931">
          <w:rPr>
            <w:rStyle w:val="Hyperlink"/>
            <w:noProof/>
          </w:rPr>
          <w:t>Get Registry</w:t>
        </w:r>
        <w:r w:rsidR="00A32473">
          <w:rPr>
            <w:noProof/>
            <w:webHidden/>
          </w:rPr>
          <w:tab/>
        </w:r>
        <w:r w:rsidR="00A32473">
          <w:rPr>
            <w:noProof/>
            <w:webHidden/>
          </w:rPr>
          <w:fldChar w:fldCharType="begin"/>
        </w:r>
        <w:r w:rsidR="00A32473">
          <w:rPr>
            <w:noProof/>
            <w:webHidden/>
          </w:rPr>
          <w:instrText xml:space="preserve"> PAGEREF _Toc297009686 \h </w:instrText>
        </w:r>
        <w:r w:rsidR="00A32473">
          <w:rPr>
            <w:noProof/>
            <w:webHidden/>
          </w:rPr>
        </w:r>
        <w:r w:rsidR="00A32473">
          <w:rPr>
            <w:noProof/>
            <w:webHidden/>
          </w:rPr>
          <w:fldChar w:fldCharType="separate"/>
        </w:r>
        <w:r w:rsidR="00125305">
          <w:rPr>
            <w:noProof/>
            <w:webHidden/>
          </w:rPr>
          <w:t>12</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7" w:history="1">
        <w:r w:rsidR="00A32473" w:rsidRPr="00C26931">
          <w:rPr>
            <w:rStyle w:val="Hyperlink"/>
            <w:noProof/>
          </w:rPr>
          <w:t>3.2.2</w:t>
        </w:r>
        <w:r w:rsidR="00A32473">
          <w:rPr>
            <w:rFonts w:asciiTheme="minorHAnsi" w:eastAsiaTheme="minorEastAsia" w:hAnsiTheme="minorHAnsi" w:cstheme="minorBidi"/>
            <w:noProof/>
            <w:szCs w:val="22"/>
            <w:lang w:val="en-AU" w:eastAsia="en-AU"/>
          </w:rPr>
          <w:tab/>
        </w:r>
        <w:r w:rsidR="00A32473" w:rsidRPr="00C26931">
          <w:rPr>
            <w:rStyle w:val="Hyperlink"/>
            <w:noProof/>
          </w:rPr>
          <w:t>Get Equivalent Entries</w:t>
        </w:r>
        <w:r w:rsidR="00A32473">
          <w:rPr>
            <w:noProof/>
            <w:webHidden/>
          </w:rPr>
          <w:tab/>
        </w:r>
        <w:r w:rsidR="00A32473">
          <w:rPr>
            <w:noProof/>
            <w:webHidden/>
          </w:rPr>
          <w:fldChar w:fldCharType="begin"/>
        </w:r>
        <w:r w:rsidR="00A32473">
          <w:rPr>
            <w:noProof/>
            <w:webHidden/>
          </w:rPr>
          <w:instrText xml:space="preserve"> PAGEREF _Toc297009687 \h </w:instrText>
        </w:r>
        <w:r w:rsidR="00A32473">
          <w:rPr>
            <w:noProof/>
            <w:webHidden/>
          </w:rPr>
        </w:r>
        <w:r w:rsidR="00A32473">
          <w:rPr>
            <w:noProof/>
            <w:webHidden/>
          </w:rPr>
          <w:fldChar w:fldCharType="separate"/>
        </w:r>
        <w:r w:rsidR="00125305">
          <w:rPr>
            <w:noProof/>
            <w:webHidden/>
          </w:rPr>
          <w:t>12</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8" w:history="1">
        <w:r w:rsidR="00A32473" w:rsidRPr="00C26931">
          <w:rPr>
            <w:rStyle w:val="Hyperlink"/>
            <w:noProof/>
          </w:rPr>
          <w:t>3.2.3</w:t>
        </w:r>
        <w:r w:rsidR="00A32473">
          <w:rPr>
            <w:rFonts w:asciiTheme="minorHAnsi" w:eastAsiaTheme="minorEastAsia" w:hAnsiTheme="minorHAnsi" w:cstheme="minorBidi"/>
            <w:noProof/>
            <w:szCs w:val="22"/>
            <w:lang w:val="en-AU" w:eastAsia="en-AU"/>
          </w:rPr>
          <w:tab/>
        </w:r>
        <w:r w:rsidR="00A32473" w:rsidRPr="00C26931">
          <w:rPr>
            <w:rStyle w:val="Hyperlink"/>
            <w:noProof/>
          </w:rPr>
          <w:t>Get Equivalent Entries By CIRID</w:t>
        </w:r>
        <w:r w:rsidR="00A32473">
          <w:rPr>
            <w:noProof/>
            <w:webHidden/>
          </w:rPr>
          <w:tab/>
        </w:r>
        <w:r w:rsidR="00A32473">
          <w:rPr>
            <w:noProof/>
            <w:webHidden/>
          </w:rPr>
          <w:fldChar w:fldCharType="begin"/>
        </w:r>
        <w:r w:rsidR="00A32473">
          <w:rPr>
            <w:noProof/>
            <w:webHidden/>
          </w:rPr>
          <w:instrText xml:space="preserve"> PAGEREF _Toc297009688 \h </w:instrText>
        </w:r>
        <w:r w:rsidR="00A32473">
          <w:rPr>
            <w:noProof/>
            <w:webHidden/>
          </w:rPr>
        </w:r>
        <w:r w:rsidR="00A32473">
          <w:rPr>
            <w:noProof/>
            <w:webHidden/>
          </w:rPr>
          <w:fldChar w:fldCharType="separate"/>
        </w:r>
        <w:r w:rsidR="00125305">
          <w:rPr>
            <w:noProof/>
            <w:webHidden/>
          </w:rPr>
          <w:t>13</w:t>
        </w:r>
        <w:r w:rsidR="00A32473">
          <w:rPr>
            <w:noProof/>
            <w:webHidden/>
          </w:rPr>
          <w:fldChar w:fldCharType="end"/>
        </w:r>
      </w:hyperlink>
    </w:p>
    <w:p w:rsidR="00A32473" w:rsidRDefault="00521A14">
      <w:pPr>
        <w:pStyle w:val="TOC3"/>
        <w:tabs>
          <w:tab w:val="left" w:pos="1200"/>
          <w:tab w:val="right" w:leader="dot" w:pos="8630"/>
        </w:tabs>
        <w:rPr>
          <w:rFonts w:asciiTheme="minorHAnsi" w:eastAsiaTheme="minorEastAsia" w:hAnsiTheme="minorHAnsi" w:cstheme="minorBidi"/>
          <w:noProof/>
          <w:szCs w:val="22"/>
          <w:lang w:val="en-AU" w:eastAsia="en-AU"/>
        </w:rPr>
      </w:pPr>
      <w:hyperlink w:anchor="_Toc297009689" w:history="1">
        <w:r w:rsidR="00A32473" w:rsidRPr="00C26931">
          <w:rPr>
            <w:rStyle w:val="Hyperlink"/>
            <w:noProof/>
          </w:rPr>
          <w:t>3.2.4</w:t>
        </w:r>
        <w:r w:rsidR="00A32473">
          <w:rPr>
            <w:rFonts w:asciiTheme="minorHAnsi" w:eastAsiaTheme="minorEastAsia" w:hAnsiTheme="minorHAnsi" w:cstheme="minorBidi"/>
            <w:noProof/>
            <w:szCs w:val="22"/>
            <w:lang w:val="en-AU" w:eastAsia="en-AU"/>
          </w:rPr>
          <w:tab/>
        </w:r>
        <w:r w:rsidR="00A32473" w:rsidRPr="00C26931">
          <w:rPr>
            <w:rStyle w:val="Hyperlink"/>
            <w:noProof/>
          </w:rPr>
          <w:t>Wildcard Specification</w:t>
        </w:r>
        <w:r w:rsidR="00A32473">
          <w:rPr>
            <w:noProof/>
            <w:webHidden/>
          </w:rPr>
          <w:tab/>
        </w:r>
        <w:r w:rsidR="00A32473">
          <w:rPr>
            <w:noProof/>
            <w:webHidden/>
          </w:rPr>
          <w:fldChar w:fldCharType="begin"/>
        </w:r>
        <w:r w:rsidR="00A32473">
          <w:rPr>
            <w:noProof/>
            <w:webHidden/>
          </w:rPr>
          <w:instrText xml:space="preserve"> PAGEREF _Toc297009689 \h </w:instrText>
        </w:r>
        <w:r w:rsidR="00A32473">
          <w:rPr>
            <w:noProof/>
            <w:webHidden/>
          </w:rPr>
        </w:r>
        <w:r w:rsidR="00A32473">
          <w:rPr>
            <w:noProof/>
            <w:webHidden/>
          </w:rPr>
          <w:fldChar w:fldCharType="separate"/>
        </w:r>
        <w:r w:rsidR="00125305">
          <w:rPr>
            <w:noProof/>
            <w:webHidden/>
          </w:rPr>
          <w:t>13</w:t>
        </w:r>
        <w:r w:rsidR="00A32473">
          <w:rPr>
            <w:noProof/>
            <w:webHidden/>
          </w:rPr>
          <w:fldChar w:fldCharType="end"/>
        </w:r>
      </w:hyperlink>
    </w:p>
    <w:p w:rsidR="00A32473" w:rsidRDefault="00521A14">
      <w:pPr>
        <w:pStyle w:val="TOC1"/>
        <w:tabs>
          <w:tab w:val="right" w:leader="dot" w:pos="8630"/>
        </w:tabs>
        <w:rPr>
          <w:rFonts w:asciiTheme="minorHAnsi" w:eastAsiaTheme="minorEastAsia" w:hAnsiTheme="minorHAnsi" w:cstheme="minorBidi"/>
          <w:noProof/>
          <w:szCs w:val="22"/>
          <w:lang w:val="en-AU" w:eastAsia="en-AU"/>
        </w:rPr>
      </w:pPr>
      <w:hyperlink w:anchor="_Toc297009690" w:history="1">
        <w:r w:rsidR="00A32473" w:rsidRPr="00C26931">
          <w:rPr>
            <w:rStyle w:val="Hyperlink"/>
            <w:noProof/>
          </w:rPr>
          <w:t>Appendix A: OpenO&amp;M Defined Properties</w:t>
        </w:r>
        <w:r w:rsidR="00A32473">
          <w:rPr>
            <w:noProof/>
            <w:webHidden/>
          </w:rPr>
          <w:tab/>
        </w:r>
        <w:r w:rsidR="00A32473">
          <w:rPr>
            <w:noProof/>
            <w:webHidden/>
          </w:rPr>
          <w:fldChar w:fldCharType="begin"/>
        </w:r>
        <w:r w:rsidR="00A32473">
          <w:rPr>
            <w:noProof/>
            <w:webHidden/>
          </w:rPr>
          <w:instrText xml:space="preserve"> PAGEREF _Toc297009690 \h </w:instrText>
        </w:r>
        <w:r w:rsidR="00A32473">
          <w:rPr>
            <w:noProof/>
            <w:webHidden/>
          </w:rPr>
        </w:r>
        <w:r w:rsidR="00A32473">
          <w:rPr>
            <w:noProof/>
            <w:webHidden/>
          </w:rPr>
          <w:fldChar w:fldCharType="separate"/>
        </w:r>
        <w:r w:rsidR="00125305">
          <w:rPr>
            <w:noProof/>
            <w:webHidden/>
          </w:rPr>
          <w:t>15</w:t>
        </w:r>
        <w:r w:rsidR="00A32473">
          <w:rPr>
            <w:noProof/>
            <w:webHidden/>
          </w:rPr>
          <w:fldChar w:fldCharType="end"/>
        </w:r>
      </w:hyperlink>
    </w:p>
    <w:p w:rsidR="00A32473" w:rsidRDefault="00521A14">
      <w:pPr>
        <w:pStyle w:val="TOC2"/>
        <w:tabs>
          <w:tab w:val="right" w:leader="dot" w:pos="8630"/>
        </w:tabs>
        <w:rPr>
          <w:rFonts w:asciiTheme="minorHAnsi" w:eastAsiaTheme="minorEastAsia" w:hAnsiTheme="minorHAnsi" w:cstheme="minorBidi"/>
          <w:noProof/>
          <w:szCs w:val="22"/>
          <w:lang w:val="en-AU" w:eastAsia="en-AU"/>
        </w:rPr>
      </w:pPr>
      <w:hyperlink w:anchor="_Toc297009691" w:history="1">
        <w:r w:rsidR="00A32473" w:rsidRPr="00C26931">
          <w:rPr>
            <w:rStyle w:val="Hyperlink"/>
            <w:noProof/>
          </w:rPr>
          <w:t>ParentEntityID</w:t>
        </w:r>
        <w:r w:rsidR="00A32473">
          <w:rPr>
            <w:noProof/>
            <w:webHidden/>
          </w:rPr>
          <w:tab/>
        </w:r>
        <w:r w:rsidR="00A32473">
          <w:rPr>
            <w:noProof/>
            <w:webHidden/>
          </w:rPr>
          <w:fldChar w:fldCharType="begin"/>
        </w:r>
        <w:r w:rsidR="00A32473">
          <w:rPr>
            <w:noProof/>
            <w:webHidden/>
          </w:rPr>
          <w:instrText xml:space="preserve"> PAGEREF _Toc297009691 \h </w:instrText>
        </w:r>
        <w:r w:rsidR="00A32473">
          <w:rPr>
            <w:noProof/>
            <w:webHidden/>
          </w:rPr>
        </w:r>
        <w:r w:rsidR="00A32473">
          <w:rPr>
            <w:noProof/>
            <w:webHidden/>
          </w:rPr>
          <w:fldChar w:fldCharType="separate"/>
        </w:r>
        <w:r w:rsidR="00125305">
          <w:rPr>
            <w:noProof/>
            <w:webHidden/>
          </w:rPr>
          <w:t>15</w:t>
        </w:r>
        <w:r w:rsidR="00A32473">
          <w:rPr>
            <w:noProof/>
            <w:webHidden/>
          </w:rPr>
          <w:fldChar w:fldCharType="end"/>
        </w:r>
      </w:hyperlink>
    </w:p>
    <w:p w:rsidR="00A32473" w:rsidRDefault="00521A14">
      <w:pPr>
        <w:pStyle w:val="TOC2"/>
        <w:tabs>
          <w:tab w:val="right" w:leader="dot" w:pos="8630"/>
        </w:tabs>
        <w:rPr>
          <w:rFonts w:asciiTheme="minorHAnsi" w:eastAsiaTheme="minorEastAsia" w:hAnsiTheme="minorHAnsi" w:cstheme="minorBidi"/>
          <w:noProof/>
          <w:szCs w:val="22"/>
          <w:lang w:val="en-AU" w:eastAsia="en-AU"/>
        </w:rPr>
      </w:pPr>
      <w:hyperlink w:anchor="_Toc297009692" w:history="1">
        <w:r w:rsidR="00A32473" w:rsidRPr="00C26931">
          <w:rPr>
            <w:rStyle w:val="Hyperlink"/>
            <w:noProof/>
          </w:rPr>
          <w:t>ChildEntityID</w:t>
        </w:r>
        <w:r w:rsidR="00A32473">
          <w:rPr>
            <w:noProof/>
            <w:webHidden/>
          </w:rPr>
          <w:tab/>
        </w:r>
        <w:r w:rsidR="00A32473">
          <w:rPr>
            <w:noProof/>
            <w:webHidden/>
          </w:rPr>
          <w:fldChar w:fldCharType="begin"/>
        </w:r>
        <w:r w:rsidR="00A32473">
          <w:rPr>
            <w:noProof/>
            <w:webHidden/>
          </w:rPr>
          <w:instrText xml:space="preserve"> PAGEREF _Toc297009692 \h </w:instrText>
        </w:r>
        <w:r w:rsidR="00A32473">
          <w:rPr>
            <w:noProof/>
            <w:webHidden/>
          </w:rPr>
        </w:r>
        <w:r w:rsidR="00A32473">
          <w:rPr>
            <w:noProof/>
            <w:webHidden/>
          </w:rPr>
          <w:fldChar w:fldCharType="separate"/>
        </w:r>
        <w:r w:rsidR="00125305">
          <w:rPr>
            <w:noProof/>
            <w:webHidden/>
          </w:rPr>
          <w:t>15</w:t>
        </w:r>
        <w:r w:rsidR="00A32473">
          <w:rPr>
            <w:noProof/>
            <w:webHidden/>
          </w:rPr>
          <w:fldChar w:fldCharType="end"/>
        </w:r>
      </w:hyperlink>
    </w:p>
    <w:p w:rsidR="00A32473" w:rsidRDefault="00521A14">
      <w:pPr>
        <w:pStyle w:val="TOC2"/>
        <w:tabs>
          <w:tab w:val="right" w:leader="dot" w:pos="8630"/>
        </w:tabs>
        <w:rPr>
          <w:rFonts w:asciiTheme="minorHAnsi" w:eastAsiaTheme="minorEastAsia" w:hAnsiTheme="minorHAnsi" w:cstheme="minorBidi"/>
          <w:noProof/>
          <w:szCs w:val="22"/>
          <w:lang w:val="en-AU" w:eastAsia="en-AU"/>
        </w:rPr>
      </w:pPr>
      <w:hyperlink w:anchor="_Toc297009693" w:history="1">
        <w:r w:rsidR="00A32473" w:rsidRPr="00C26931">
          <w:rPr>
            <w:rStyle w:val="Hyperlink"/>
            <w:noProof/>
          </w:rPr>
          <w:t>PossibleEquivalentEntryID</w:t>
        </w:r>
        <w:r w:rsidR="00A32473">
          <w:rPr>
            <w:noProof/>
            <w:webHidden/>
          </w:rPr>
          <w:tab/>
        </w:r>
        <w:r w:rsidR="00A32473">
          <w:rPr>
            <w:noProof/>
            <w:webHidden/>
          </w:rPr>
          <w:fldChar w:fldCharType="begin"/>
        </w:r>
        <w:r w:rsidR="00A32473">
          <w:rPr>
            <w:noProof/>
            <w:webHidden/>
          </w:rPr>
          <w:instrText xml:space="preserve"> PAGEREF _Toc297009693 \h </w:instrText>
        </w:r>
        <w:r w:rsidR="00A32473">
          <w:rPr>
            <w:noProof/>
            <w:webHidden/>
          </w:rPr>
        </w:r>
        <w:r w:rsidR="00A32473">
          <w:rPr>
            <w:noProof/>
            <w:webHidden/>
          </w:rPr>
          <w:fldChar w:fldCharType="separate"/>
        </w:r>
        <w:r w:rsidR="00125305">
          <w:rPr>
            <w:noProof/>
            <w:webHidden/>
          </w:rPr>
          <w:t>15</w:t>
        </w:r>
        <w:r w:rsidR="00A32473">
          <w:rPr>
            <w:noProof/>
            <w:webHidden/>
          </w:rPr>
          <w:fldChar w:fldCharType="end"/>
        </w:r>
      </w:hyperlink>
    </w:p>
    <w:p w:rsidR="00941405" w:rsidRPr="00941405" w:rsidRDefault="00941405" w:rsidP="00941405">
      <w:r>
        <w:fldChar w:fldCharType="end"/>
      </w:r>
    </w:p>
    <w:p w:rsidR="00E674C5" w:rsidRDefault="000B3BF8" w:rsidP="00941405">
      <w:pPr>
        <w:pStyle w:val="Heading1"/>
        <w:pageBreakBefore/>
      </w:pPr>
      <w:bookmarkStart w:id="1" w:name="_Toc297009664"/>
      <w:r>
        <w:lastRenderedPageBreak/>
        <w:t xml:space="preserve">Common </w:t>
      </w:r>
      <w:r w:rsidR="005C7DB1">
        <w:t>Interoperability Registry</w:t>
      </w:r>
      <w:bookmarkEnd w:id="1"/>
    </w:p>
    <w:p w:rsidR="002C1EFF" w:rsidRDefault="002C1EFF" w:rsidP="002C1EFF">
      <w:r>
        <w:t xml:space="preserve">The Common Interoperability Registry (CIR) </w:t>
      </w:r>
      <w:r w:rsidR="00416985">
        <w:t>Specification</w:t>
      </w:r>
      <w:r>
        <w:t xml:space="preserve"> provides a normative specification for the implementation of an object registry for operations and maintenance. It consists of:</w:t>
      </w:r>
    </w:p>
    <w:p w:rsidR="002C1EFF" w:rsidRDefault="002C1EFF" w:rsidP="002C1EFF">
      <w:pPr>
        <w:pStyle w:val="ListParagraph"/>
        <w:numPr>
          <w:ilvl w:val="0"/>
          <w:numId w:val="8"/>
        </w:numPr>
      </w:pPr>
      <w:r>
        <w:t xml:space="preserve">A </w:t>
      </w:r>
      <w:r w:rsidR="00416985">
        <w:t xml:space="preserve">functional </w:t>
      </w:r>
      <w:r>
        <w:t>specification (this document)</w:t>
      </w:r>
    </w:p>
    <w:p w:rsidR="002C1EFF" w:rsidRDefault="002C1EFF" w:rsidP="002C1EFF">
      <w:pPr>
        <w:pStyle w:val="ListParagraph"/>
        <w:numPr>
          <w:ilvl w:val="0"/>
          <w:numId w:val="8"/>
        </w:numPr>
      </w:pPr>
      <w:r>
        <w:t>WSDL service definitions (with associated XML Schema definitions)</w:t>
      </w:r>
    </w:p>
    <w:p w:rsidR="00416985" w:rsidRPr="002C1EFF" w:rsidRDefault="00416985" w:rsidP="00416985">
      <w:r>
        <w:t>The specification should be sufficiently detailed so that an implementation of the CIR server can be developed unambiguously.</w:t>
      </w:r>
    </w:p>
    <w:p w:rsidR="00380FE3" w:rsidRDefault="002C1EFF" w:rsidP="002C1EFF">
      <w:pPr>
        <w:pStyle w:val="Heading1"/>
      </w:pPr>
      <w:bookmarkStart w:id="2" w:name="_Toc297009665"/>
      <w:r>
        <w:t>Logical Data Model</w:t>
      </w:r>
      <w:bookmarkEnd w:id="2"/>
    </w:p>
    <w:p w:rsidR="00930ABB" w:rsidRDefault="002C1EFF" w:rsidP="00930ABB">
      <w:r>
        <w:t xml:space="preserve">This section presents the data model used </w:t>
      </w:r>
      <w:r w:rsidR="00416985">
        <w:t>within</w:t>
      </w:r>
      <w:r>
        <w:t xml:space="preserve"> the CIR</w:t>
      </w:r>
      <w:r w:rsidR="00416985">
        <w:t xml:space="preserve"> specification </w:t>
      </w:r>
      <w:r>
        <w:t xml:space="preserve">as part of its conceptual design. A CIR </w:t>
      </w:r>
      <w:r w:rsidR="00416985">
        <w:t xml:space="preserve">server </w:t>
      </w:r>
      <w:r>
        <w:t>implementation can use this data model</w:t>
      </w:r>
      <w:r w:rsidR="00416985">
        <w:t xml:space="preserve"> (but is not restricted to</w:t>
      </w:r>
      <w:r w:rsidR="00416985">
        <w:rPr>
          <w:rStyle w:val="FootnoteReference"/>
        </w:rPr>
        <w:footnoteReference w:id="1"/>
      </w:r>
      <w:r w:rsidR="00416985">
        <w:t>)</w:t>
      </w:r>
      <w:r>
        <w:t xml:space="preserve"> as a physical data model </w:t>
      </w:r>
      <w:r w:rsidR="004C26DC">
        <w:t>for data persistence.</w:t>
      </w:r>
    </w:p>
    <w:p w:rsidR="00034D71" w:rsidRDefault="00034D71" w:rsidP="004C26DC">
      <w:pPr>
        <w:pStyle w:val="Heading2"/>
      </w:pPr>
      <w:bookmarkStart w:id="3" w:name="_Toc297009666"/>
      <w:r>
        <w:t>Primitive Data Types</w:t>
      </w:r>
      <w:bookmarkEnd w:id="3"/>
    </w:p>
    <w:p w:rsidR="004C26DC" w:rsidRDefault="004C26DC" w:rsidP="00034D71">
      <w:pPr>
        <w:pStyle w:val="Heading3"/>
      </w:pPr>
      <w:bookmarkStart w:id="4" w:name="_Toc297009667"/>
      <w:r>
        <w:t>XML Schema Types</w:t>
      </w:r>
      <w:bookmarkEnd w:id="4"/>
    </w:p>
    <w:p w:rsidR="00034D71" w:rsidRDefault="004C26DC" w:rsidP="004C26DC">
      <w:r>
        <w:t>As the CIR Services use XML Schema for schema definitions in the WSDL services, all primitive types used in the CIR model are derived f</w:t>
      </w:r>
      <w:r w:rsidR="00034D71">
        <w:t>rom XML Schema primitive types.</w:t>
      </w:r>
    </w:p>
    <w:p w:rsidR="004C26DC" w:rsidRPr="004C26DC" w:rsidRDefault="004C26DC" w:rsidP="004C26DC">
      <w:r>
        <w:t>The namespace prefix “xs” is used to denote the XML Schema types in any UML diagrams.</w:t>
      </w:r>
    </w:p>
    <w:p w:rsidR="000D52D4" w:rsidRDefault="004C26DC" w:rsidP="00034D71">
      <w:pPr>
        <w:pStyle w:val="Heading3"/>
      </w:pPr>
      <w:bookmarkStart w:id="5" w:name="_Toc297009668"/>
      <w:r>
        <w:t>Core Component Types</w:t>
      </w:r>
      <w:bookmarkEnd w:id="5"/>
    </w:p>
    <w:p w:rsidR="008C7739" w:rsidRDefault="004C26DC" w:rsidP="004C26DC">
      <w:r>
        <w:t>The UN/CEFACT Core Component Types</w:t>
      </w:r>
      <w:r w:rsidR="00951373">
        <w:t xml:space="preserve"> v2.0</w:t>
      </w:r>
      <w:r>
        <w:t xml:space="preserve">, which </w:t>
      </w:r>
      <w:r w:rsidR="00034D71">
        <w:t xml:space="preserve">derive from XML Schema primitive types and </w:t>
      </w:r>
      <w:r>
        <w:t>define basic data element types for semantic interoperability, are used in place of most primitive types</w:t>
      </w:r>
      <w:r w:rsidR="00034D71">
        <w:t xml:space="preserve"> in the data model. </w:t>
      </w:r>
      <w:r w:rsidR="004C3885">
        <w:t>For most attributes, t</w:t>
      </w:r>
      <w:r w:rsidR="00034D71">
        <w:t xml:space="preserve">he </w:t>
      </w:r>
      <w:r w:rsidR="004C3885">
        <w:t>usage of the Core Component Types is not explicitly addressed by this CIR specification, and their inclusion</w:t>
      </w:r>
      <w:r w:rsidR="00034D71">
        <w:t xml:space="preserve"> </w:t>
      </w:r>
      <w:r w:rsidR="004C3885">
        <w:t xml:space="preserve">is </w:t>
      </w:r>
      <w:r w:rsidR="00034D71">
        <w:t xml:space="preserve">for future versions of the CIR specification. However, there are two locations within the data model that </w:t>
      </w:r>
      <w:r w:rsidR="004C3885">
        <w:t xml:space="preserve">immediately </w:t>
      </w:r>
      <w:r w:rsidR="00034D71">
        <w:t>necessitate their inclusion: (1) the use of the language/locale attribute on TextType for Registry/Category/Entry Description attributes, and (2) the code list metadata on CodeType for the Property UnitOfMeasure attribute.</w:t>
      </w:r>
    </w:p>
    <w:p w:rsidR="004C26DC" w:rsidRPr="004C26DC" w:rsidRDefault="004C26DC" w:rsidP="004C26DC">
      <w:r>
        <w:t>The namespace prefix “</w:t>
      </w:r>
      <w:r w:rsidR="00034D71">
        <w:t>cct</w:t>
      </w:r>
      <w:r>
        <w:t xml:space="preserve">” is used to denote the </w:t>
      </w:r>
      <w:r w:rsidR="00034D71">
        <w:t xml:space="preserve">Core Component Types </w:t>
      </w:r>
      <w:r>
        <w:t>in any UML diagrams.</w:t>
      </w:r>
    </w:p>
    <w:p w:rsidR="00034D71" w:rsidRDefault="00034D71" w:rsidP="000D52D4">
      <w:pPr>
        <w:pStyle w:val="Heading2"/>
      </w:pPr>
      <w:bookmarkStart w:id="6" w:name="_Toc297009669"/>
      <w:r>
        <w:lastRenderedPageBreak/>
        <w:t>UML Model</w:t>
      </w:r>
      <w:bookmarkEnd w:id="6"/>
    </w:p>
    <w:p w:rsidR="00034D71" w:rsidRPr="00A67E31" w:rsidRDefault="00A32473" w:rsidP="00034D71">
      <w:pPr>
        <w:jc w:val="center"/>
      </w:pPr>
      <w:r w:rsidRPr="00A32473">
        <w:rPr>
          <w:noProof/>
          <w:lang w:val="en-AU" w:eastAsia="en-AU"/>
        </w:rPr>
        <w:drawing>
          <wp:inline distT="0" distB="0" distL="0" distR="0">
            <wp:extent cx="5266800" cy="583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800" cy="5835600"/>
                    </a:xfrm>
                    <a:prstGeom prst="rect">
                      <a:avLst/>
                    </a:prstGeom>
                    <a:noFill/>
                    <a:ln>
                      <a:noFill/>
                    </a:ln>
                  </pic:spPr>
                </pic:pic>
              </a:graphicData>
            </a:graphic>
          </wp:inline>
        </w:drawing>
      </w:r>
    </w:p>
    <w:p w:rsidR="00034D71" w:rsidRDefault="00034D71" w:rsidP="00034D71">
      <w:pPr>
        <w:pStyle w:val="Caption"/>
      </w:pPr>
      <w:r>
        <w:t xml:space="preserve">Figure </w:t>
      </w:r>
      <w:r w:rsidR="00521A14">
        <w:fldChar w:fldCharType="begin"/>
      </w:r>
      <w:r w:rsidR="00521A14">
        <w:instrText xml:space="preserve"> SEQ Figure \* ARABIC </w:instrText>
      </w:r>
      <w:r w:rsidR="00521A14">
        <w:fldChar w:fldCharType="separate"/>
      </w:r>
      <w:r w:rsidR="00125305">
        <w:rPr>
          <w:noProof/>
        </w:rPr>
        <w:t>1</w:t>
      </w:r>
      <w:r w:rsidR="00521A14">
        <w:rPr>
          <w:noProof/>
        </w:rPr>
        <w:fldChar w:fldCharType="end"/>
      </w:r>
      <w:r>
        <w:t xml:space="preserve"> - Common Interoperability Registry data model</w:t>
      </w:r>
    </w:p>
    <w:p w:rsidR="000D52D4" w:rsidRDefault="000D52D4" w:rsidP="000D52D4">
      <w:pPr>
        <w:pStyle w:val="Heading2"/>
      </w:pPr>
      <w:bookmarkStart w:id="7" w:name="_Toc297009670"/>
      <w:r>
        <w:t>Registry</w:t>
      </w:r>
      <w:bookmarkEnd w:id="7"/>
    </w:p>
    <w:p w:rsidR="000D52D4" w:rsidRDefault="000D52D4" w:rsidP="000D52D4">
      <w:r>
        <w:t xml:space="preserve">A Registry is the container object for a set of </w:t>
      </w:r>
      <w:r w:rsidR="00CD267D">
        <w:t>C</w:t>
      </w:r>
      <w:r>
        <w:t>ategories.</w:t>
      </w:r>
      <w:r w:rsidR="00471FF5">
        <w:t xml:space="preserve"> </w:t>
      </w:r>
      <w:r>
        <w:t>Examples of multiple registries include: test registry, active registry, local site regis</w:t>
      </w:r>
      <w:r w:rsidR="001D05F9">
        <w:t>try, global corporate registry.</w:t>
      </w:r>
    </w:p>
    <w:p w:rsidR="004C3885" w:rsidRDefault="004C3885" w:rsidP="000D52D4"/>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5670"/>
        <w:gridCol w:w="1359"/>
      </w:tblGrid>
      <w:tr w:rsidR="00D043F5" w:rsidRPr="000D52D4" w:rsidTr="008B66E7">
        <w:tc>
          <w:tcPr>
            <w:tcW w:w="1701" w:type="dxa"/>
            <w:shd w:val="clear" w:color="auto" w:fill="D9D9D9" w:themeFill="background1" w:themeFillShade="D9"/>
          </w:tcPr>
          <w:p w:rsidR="00D043F5" w:rsidRPr="003E0DC6" w:rsidRDefault="00D043F5" w:rsidP="003E0DC6">
            <w:pPr>
              <w:jc w:val="center"/>
              <w:rPr>
                <w:b/>
              </w:rPr>
            </w:pPr>
            <w:r w:rsidRPr="003E0DC6">
              <w:rPr>
                <w:b/>
              </w:rPr>
              <w:t>Attribute</w:t>
            </w:r>
          </w:p>
        </w:tc>
        <w:tc>
          <w:tcPr>
            <w:tcW w:w="5670" w:type="dxa"/>
            <w:shd w:val="clear" w:color="auto" w:fill="D9D9D9" w:themeFill="background1" w:themeFillShade="D9"/>
          </w:tcPr>
          <w:p w:rsidR="00D043F5" w:rsidRPr="003E0DC6" w:rsidRDefault="00D043F5" w:rsidP="003E0DC6">
            <w:pPr>
              <w:jc w:val="center"/>
              <w:rPr>
                <w:b/>
              </w:rPr>
            </w:pPr>
            <w:r w:rsidRPr="003E0DC6">
              <w:rPr>
                <w:b/>
              </w:rPr>
              <w:t>Description</w:t>
            </w:r>
          </w:p>
        </w:tc>
        <w:tc>
          <w:tcPr>
            <w:tcW w:w="1359" w:type="dxa"/>
            <w:shd w:val="clear" w:color="auto" w:fill="D9D9D9" w:themeFill="background1" w:themeFillShade="D9"/>
          </w:tcPr>
          <w:p w:rsidR="00D043F5" w:rsidRPr="003E0DC6" w:rsidRDefault="00D043F5" w:rsidP="003E0DC6">
            <w:pPr>
              <w:jc w:val="center"/>
              <w:rPr>
                <w:b/>
              </w:rPr>
            </w:pPr>
            <w:r>
              <w:rPr>
                <w:b/>
              </w:rPr>
              <w:t>Cardinality</w:t>
            </w:r>
          </w:p>
        </w:tc>
      </w:tr>
      <w:tr w:rsidR="00D043F5" w:rsidRPr="000D52D4" w:rsidTr="008B66E7">
        <w:tc>
          <w:tcPr>
            <w:tcW w:w="1701" w:type="dxa"/>
          </w:tcPr>
          <w:p w:rsidR="00D043F5" w:rsidRPr="000D52D4" w:rsidRDefault="00D043F5" w:rsidP="003E0DC6">
            <w:pPr>
              <w:jc w:val="left"/>
            </w:pPr>
            <w:r w:rsidRPr="000D52D4">
              <w:t>ID</w:t>
            </w:r>
          </w:p>
        </w:tc>
        <w:tc>
          <w:tcPr>
            <w:tcW w:w="5670" w:type="dxa"/>
          </w:tcPr>
          <w:p w:rsidR="00D043F5" w:rsidRDefault="00D043F5" w:rsidP="003E0DC6">
            <w:pPr>
              <w:jc w:val="left"/>
            </w:pPr>
            <w:r>
              <w:t>User defined identifier of the registry. This must be unique within the CIR server. For example:</w:t>
            </w:r>
          </w:p>
          <w:p w:rsidR="00D043F5" w:rsidRPr="00AF6281" w:rsidRDefault="00D043F5" w:rsidP="00471FF5">
            <w:pPr>
              <w:numPr>
                <w:ilvl w:val="0"/>
                <w:numId w:val="4"/>
              </w:numPr>
              <w:spacing w:before="0" w:after="0"/>
              <w:jc w:val="left"/>
              <w:rPr>
                <w:szCs w:val="22"/>
              </w:rPr>
            </w:pPr>
            <w:r>
              <w:rPr>
                <w:szCs w:val="22"/>
              </w:rPr>
              <w:t>Registration Server A</w:t>
            </w:r>
          </w:p>
          <w:p w:rsidR="00D043F5" w:rsidRPr="00AF6281" w:rsidRDefault="00D043F5" w:rsidP="00471FF5">
            <w:pPr>
              <w:numPr>
                <w:ilvl w:val="0"/>
                <w:numId w:val="4"/>
              </w:numPr>
              <w:spacing w:before="0" w:after="0"/>
              <w:jc w:val="left"/>
              <w:rPr>
                <w:szCs w:val="22"/>
              </w:rPr>
            </w:pPr>
            <w:r>
              <w:rPr>
                <w:szCs w:val="22"/>
              </w:rPr>
              <w:t>Test Registry</w:t>
            </w:r>
          </w:p>
          <w:p w:rsidR="00D043F5" w:rsidRDefault="00D043F5" w:rsidP="003E0DC6">
            <w:pPr>
              <w:numPr>
                <w:ilvl w:val="0"/>
                <w:numId w:val="4"/>
              </w:numPr>
              <w:spacing w:before="0" w:after="0"/>
              <w:jc w:val="left"/>
              <w:rPr>
                <w:szCs w:val="22"/>
              </w:rPr>
            </w:pPr>
            <w:r>
              <w:rPr>
                <w:szCs w:val="22"/>
              </w:rPr>
              <w:lastRenderedPageBreak/>
              <w:t>Finance System Registry</w:t>
            </w:r>
          </w:p>
          <w:p w:rsidR="00D043F5" w:rsidRPr="00471FF5" w:rsidRDefault="00D043F5" w:rsidP="00D043F5">
            <w:pPr>
              <w:spacing w:before="0" w:after="0"/>
              <w:jc w:val="left"/>
              <w:rPr>
                <w:szCs w:val="22"/>
              </w:rPr>
            </w:pPr>
            <w:r>
              <w:rPr>
                <w:szCs w:val="22"/>
              </w:rPr>
              <w:t xml:space="preserve">A value based on </w:t>
            </w:r>
            <w:r>
              <w:t xml:space="preserve">ISO/IEC 9834-8 UUID may be used to ensure global uniqueness. </w:t>
            </w:r>
          </w:p>
        </w:tc>
        <w:tc>
          <w:tcPr>
            <w:tcW w:w="1359" w:type="dxa"/>
          </w:tcPr>
          <w:p w:rsidR="00D043F5" w:rsidRDefault="00D043F5" w:rsidP="003E0DC6">
            <w:pPr>
              <w:jc w:val="left"/>
            </w:pPr>
            <w:r>
              <w:lastRenderedPageBreak/>
              <w:t>1</w:t>
            </w:r>
          </w:p>
        </w:tc>
      </w:tr>
      <w:tr w:rsidR="00D043F5" w:rsidRPr="000D52D4" w:rsidTr="008B66E7">
        <w:tc>
          <w:tcPr>
            <w:tcW w:w="1701" w:type="dxa"/>
          </w:tcPr>
          <w:p w:rsidR="00D043F5" w:rsidRPr="000D52D4" w:rsidRDefault="00D043F5" w:rsidP="003E0DC6">
            <w:pPr>
              <w:jc w:val="left"/>
            </w:pPr>
            <w:r>
              <w:lastRenderedPageBreak/>
              <w:t>Description</w:t>
            </w:r>
          </w:p>
        </w:tc>
        <w:tc>
          <w:tcPr>
            <w:tcW w:w="5670" w:type="dxa"/>
          </w:tcPr>
          <w:p w:rsidR="00D043F5" w:rsidRDefault="00D043F5" w:rsidP="004C3885">
            <w:pPr>
              <w:jc w:val="left"/>
            </w:pPr>
            <w:r>
              <w:t>Description and expected use of the registry. Multiple values are allowed for multiple languages or alternate descriptions. The language/locale is specified through the UN/CEFACT TextType metadata attributes.</w:t>
            </w:r>
          </w:p>
        </w:tc>
        <w:tc>
          <w:tcPr>
            <w:tcW w:w="1359" w:type="dxa"/>
          </w:tcPr>
          <w:p w:rsidR="00D043F5" w:rsidRDefault="00D043F5" w:rsidP="003E0DC6">
            <w:pPr>
              <w:jc w:val="left"/>
            </w:pPr>
            <w:r>
              <w:t>0..*</w:t>
            </w:r>
          </w:p>
        </w:tc>
      </w:tr>
    </w:tbl>
    <w:p w:rsidR="00D043F5" w:rsidRDefault="00D043F5" w:rsidP="00D043F5">
      <w:r w:rsidRPr="00D043F5">
        <w:rPr>
          <w:b/>
        </w:rPr>
        <w:t>Primary Key:</w:t>
      </w:r>
      <w:r>
        <w:t xml:space="preserve"> </w:t>
      </w:r>
      <w:r w:rsidR="00CD267D">
        <w:t xml:space="preserve">Registry </w:t>
      </w:r>
      <w:r>
        <w:t>ID</w:t>
      </w:r>
    </w:p>
    <w:p w:rsidR="000D52D4" w:rsidRDefault="000D52D4" w:rsidP="000D52D4">
      <w:pPr>
        <w:pStyle w:val="Heading2"/>
      </w:pPr>
      <w:bookmarkStart w:id="8" w:name="_Toc297009671"/>
      <w:r>
        <w:t>Category</w:t>
      </w:r>
      <w:bookmarkEnd w:id="8"/>
    </w:p>
    <w:p w:rsidR="000D52D4" w:rsidRDefault="000D52D4" w:rsidP="000D52D4">
      <w:r>
        <w:t xml:space="preserve">A Category object is the container object for a set of </w:t>
      </w:r>
      <w:r w:rsidR="00CD267D">
        <w:t>E</w:t>
      </w:r>
      <w:r>
        <w:t>ntries.</w:t>
      </w:r>
      <w:r w:rsidR="00471FF5">
        <w:t xml:space="preserve"> </w:t>
      </w:r>
      <w:r w:rsidR="00CD267D">
        <w:t>C</w:t>
      </w:r>
      <w:r>
        <w:t>a</w:t>
      </w:r>
      <w:r w:rsidR="00471FF5">
        <w:t>tegories define sets of related</w:t>
      </w:r>
      <w:r>
        <w:t xml:space="preserve"> or potentially related </w:t>
      </w:r>
      <w:r w:rsidR="00CD267D">
        <w:t>E</w:t>
      </w:r>
      <w:r>
        <w:t>ntries.</w:t>
      </w:r>
      <w:r w:rsidR="00471FF5">
        <w:t xml:space="preserve"> </w:t>
      </w:r>
      <w:r>
        <w:t xml:space="preserve">For example, a </w:t>
      </w:r>
      <w:r w:rsidR="00CD267D">
        <w:t>C</w:t>
      </w:r>
      <w:r>
        <w:t>ategory may be defined for equipment hierarchy level names (Enterprise, Site, Area, Work Center, Work Unit), which have alternate names on different systems.</w:t>
      </w:r>
      <w:r w:rsidR="00471FF5">
        <w:t xml:space="preserve"> </w:t>
      </w:r>
      <w:r w:rsidR="00AC1BEE">
        <w:t>The combination of ID and SourceID must be unique</w:t>
      </w:r>
      <w:r w:rsidR="00AF6281">
        <w:t xml:space="preserve"> within a Registry</w:t>
      </w:r>
      <w:r w:rsidR="00AC1BEE">
        <w:t>.</w:t>
      </w:r>
    </w:p>
    <w:p w:rsidR="004C3885" w:rsidRDefault="004C3885" w:rsidP="000D52D4"/>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359"/>
      </w:tblGrid>
      <w:tr w:rsidR="00D043F5" w:rsidRPr="000D52D4" w:rsidTr="008B66E7">
        <w:trPr>
          <w:cantSplit/>
        </w:trPr>
        <w:tc>
          <w:tcPr>
            <w:tcW w:w="1809" w:type="dxa"/>
            <w:shd w:val="clear" w:color="auto" w:fill="D9D9D9" w:themeFill="background1" w:themeFillShade="D9"/>
          </w:tcPr>
          <w:p w:rsidR="00D043F5" w:rsidRPr="003E0DC6" w:rsidRDefault="00D043F5" w:rsidP="003E0DC6">
            <w:pPr>
              <w:jc w:val="center"/>
              <w:rPr>
                <w:b/>
              </w:rPr>
            </w:pPr>
            <w:r w:rsidRPr="003E0DC6">
              <w:rPr>
                <w:b/>
              </w:rPr>
              <w:t>Attribute</w:t>
            </w:r>
          </w:p>
        </w:tc>
        <w:tc>
          <w:tcPr>
            <w:tcW w:w="5670" w:type="dxa"/>
            <w:shd w:val="clear" w:color="auto" w:fill="D9D9D9" w:themeFill="background1" w:themeFillShade="D9"/>
          </w:tcPr>
          <w:p w:rsidR="00D043F5" w:rsidRPr="003E0DC6" w:rsidRDefault="00D043F5" w:rsidP="003E0DC6">
            <w:pPr>
              <w:jc w:val="center"/>
              <w:rPr>
                <w:b/>
              </w:rPr>
            </w:pPr>
            <w:r w:rsidRPr="003E0DC6">
              <w:rPr>
                <w:b/>
              </w:rPr>
              <w:t>Description</w:t>
            </w:r>
          </w:p>
        </w:tc>
        <w:tc>
          <w:tcPr>
            <w:tcW w:w="1359" w:type="dxa"/>
            <w:shd w:val="clear" w:color="auto" w:fill="D9D9D9" w:themeFill="background1" w:themeFillShade="D9"/>
          </w:tcPr>
          <w:p w:rsidR="00D043F5" w:rsidRPr="003E0DC6" w:rsidRDefault="00D043F5" w:rsidP="003E0DC6">
            <w:pPr>
              <w:jc w:val="center"/>
              <w:rPr>
                <w:b/>
              </w:rPr>
            </w:pPr>
            <w:r>
              <w:rPr>
                <w:b/>
              </w:rPr>
              <w:t>Cardinality</w:t>
            </w:r>
          </w:p>
        </w:tc>
      </w:tr>
      <w:tr w:rsidR="00D043F5" w:rsidRPr="000D52D4" w:rsidTr="008B66E7">
        <w:trPr>
          <w:cantSplit/>
        </w:trPr>
        <w:tc>
          <w:tcPr>
            <w:tcW w:w="1809" w:type="dxa"/>
          </w:tcPr>
          <w:p w:rsidR="00D043F5" w:rsidRDefault="00D043F5" w:rsidP="003E0DC6">
            <w:pPr>
              <w:jc w:val="left"/>
            </w:pPr>
            <w:r>
              <w:t>ID</w:t>
            </w:r>
          </w:p>
        </w:tc>
        <w:tc>
          <w:tcPr>
            <w:tcW w:w="5670" w:type="dxa"/>
          </w:tcPr>
          <w:p w:rsidR="00D043F5" w:rsidRDefault="00D043F5" w:rsidP="001D05F9">
            <w:pPr>
              <w:jc w:val="left"/>
            </w:pPr>
            <w:r>
              <w:t>User defined identifier of the category. For example:</w:t>
            </w:r>
          </w:p>
          <w:p w:rsidR="00D043F5" w:rsidRPr="0003781C" w:rsidRDefault="00D043F5" w:rsidP="0003781C">
            <w:pPr>
              <w:numPr>
                <w:ilvl w:val="0"/>
                <w:numId w:val="4"/>
              </w:numPr>
              <w:spacing w:before="0" w:after="0"/>
              <w:jc w:val="left"/>
              <w:rPr>
                <w:szCs w:val="22"/>
              </w:rPr>
            </w:pPr>
            <w:r w:rsidRPr="0003781C">
              <w:rPr>
                <w:szCs w:val="22"/>
              </w:rPr>
              <w:t>Asset</w:t>
            </w:r>
          </w:p>
          <w:p w:rsidR="00D043F5" w:rsidRPr="0003781C" w:rsidRDefault="00D043F5" w:rsidP="0003781C">
            <w:pPr>
              <w:numPr>
                <w:ilvl w:val="0"/>
                <w:numId w:val="4"/>
              </w:numPr>
              <w:spacing w:before="0" w:after="0"/>
              <w:jc w:val="left"/>
              <w:rPr>
                <w:szCs w:val="22"/>
              </w:rPr>
            </w:pPr>
            <w:r w:rsidRPr="0003781C">
              <w:rPr>
                <w:szCs w:val="22"/>
              </w:rPr>
              <w:t>Asset_Type</w:t>
            </w:r>
          </w:p>
          <w:p w:rsidR="00D043F5" w:rsidRPr="0003781C" w:rsidRDefault="00D043F5" w:rsidP="0003781C">
            <w:pPr>
              <w:numPr>
                <w:ilvl w:val="0"/>
                <w:numId w:val="4"/>
              </w:numPr>
              <w:spacing w:before="0" w:after="0"/>
              <w:jc w:val="left"/>
              <w:rPr>
                <w:szCs w:val="22"/>
              </w:rPr>
            </w:pPr>
            <w:r w:rsidRPr="0003781C">
              <w:rPr>
                <w:szCs w:val="22"/>
              </w:rPr>
              <w:t>Segment</w:t>
            </w:r>
          </w:p>
          <w:p w:rsidR="00D043F5" w:rsidRPr="0003781C" w:rsidRDefault="00D043F5" w:rsidP="0003781C">
            <w:pPr>
              <w:numPr>
                <w:ilvl w:val="0"/>
                <w:numId w:val="4"/>
              </w:numPr>
              <w:spacing w:before="0" w:after="0"/>
              <w:jc w:val="left"/>
              <w:rPr>
                <w:szCs w:val="22"/>
              </w:rPr>
            </w:pPr>
            <w:r w:rsidRPr="0003781C">
              <w:rPr>
                <w:szCs w:val="22"/>
              </w:rPr>
              <w:t>Segment_Type</w:t>
            </w:r>
          </w:p>
          <w:p w:rsidR="00D043F5" w:rsidRPr="0003781C" w:rsidRDefault="00D043F5" w:rsidP="0003781C">
            <w:pPr>
              <w:numPr>
                <w:ilvl w:val="0"/>
                <w:numId w:val="4"/>
              </w:numPr>
              <w:spacing w:before="0" w:after="0"/>
              <w:jc w:val="left"/>
              <w:rPr>
                <w:szCs w:val="22"/>
              </w:rPr>
            </w:pPr>
            <w:r w:rsidRPr="0003781C">
              <w:rPr>
                <w:szCs w:val="22"/>
              </w:rPr>
              <w:t>Meas_Location</w:t>
            </w:r>
          </w:p>
          <w:p w:rsidR="00D043F5" w:rsidRPr="0003781C" w:rsidRDefault="00D043F5" w:rsidP="0003781C">
            <w:pPr>
              <w:numPr>
                <w:ilvl w:val="0"/>
                <w:numId w:val="4"/>
              </w:numPr>
              <w:spacing w:before="0" w:after="0"/>
              <w:jc w:val="left"/>
              <w:rPr>
                <w:szCs w:val="22"/>
              </w:rPr>
            </w:pPr>
            <w:r w:rsidRPr="0003781C">
              <w:rPr>
                <w:szCs w:val="22"/>
              </w:rPr>
              <w:t>Meas_Loc_Type</w:t>
            </w:r>
          </w:p>
          <w:p w:rsidR="00D043F5" w:rsidRPr="0003781C" w:rsidRDefault="00D043F5" w:rsidP="0003781C">
            <w:pPr>
              <w:numPr>
                <w:ilvl w:val="0"/>
                <w:numId w:val="4"/>
              </w:numPr>
              <w:spacing w:before="0" w:after="0"/>
              <w:jc w:val="left"/>
              <w:rPr>
                <w:szCs w:val="22"/>
              </w:rPr>
            </w:pPr>
            <w:r w:rsidRPr="0003781C">
              <w:rPr>
                <w:szCs w:val="22"/>
              </w:rPr>
              <w:t>Network</w:t>
            </w:r>
          </w:p>
          <w:p w:rsidR="00D043F5" w:rsidRPr="0003781C" w:rsidRDefault="00D043F5" w:rsidP="0003781C">
            <w:pPr>
              <w:numPr>
                <w:ilvl w:val="0"/>
                <w:numId w:val="4"/>
              </w:numPr>
              <w:spacing w:before="0" w:after="0"/>
              <w:jc w:val="left"/>
              <w:rPr>
                <w:szCs w:val="22"/>
              </w:rPr>
            </w:pPr>
            <w:r w:rsidRPr="0003781C">
              <w:rPr>
                <w:szCs w:val="22"/>
              </w:rPr>
              <w:t>Network_Type</w:t>
            </w:r>
          </w:p>
          <w:p w:rsidR="00D043F5" w:rsidRPr="0003781C" w:rsidRDefault="00D043F5" w:rsidP="0003781C">
            <w:pPr>
              <w:numPr>
                <w:ilvl w:val="0"/>
                <w:numId w:val="4"/>
              </w:numPr>
              <w:spacing w:before="0" w:after="0"/>
              <w:jc w:val="left"/>
              <w:rPr>
                <w:szCs w:val="22"/>
              </w:rPr>
            </w:pPr>
            <w:r w:rsidRPr="0003781C">
              <w:rPr>
                <w:szCs w:val="22"/>
              </w:rPr>
              <w:t>P&amp;ID Diagram Object</w:t>
            </w:r>
          </w:p>
          <w:p w:rsidR="00D043F5" w:rsidRPr="0003781C" w:rsidRDefault="00D043F5" w:rsidP="0003781C">
            <w:pPr>
              <w:numPr>
                <w:ilvl w:val="0"/>
                <w:numId w:val="4"/>
              </w:numPr>
              <w:spacing w:before="0" w:after="0"/>
              <w:jc w:val="left"/>
              <w:rPr>
                <w:szCs w:val="22"/>
              </w:rPr>
            </w:pPr>
            <w:r w:rsidRPr="0003781C">
              <w:rPr>
                <w:szCs w:val="22"/>
              </w:rPr>
              <w:t>Batch Status</w:t>
            </w:r>
          </w:p>
          <w:p w:rsidR="00D043F5" w:rsidRPr="0003781C" w:rsidRDefault="00D043F5" w:rsidP="0003781C">
            <w:pPr>
              <w:numPr>
                <w:ilvl w:val="0"/>
                <w:numId w:val="4"/>
              </w:numPr>
              <w:spacing w:before="0" w:after="0"/>
              <w:jc w:val="left"/>
              <w:rPr>
                <w:szCs w:val="22"/>
              </w:rPr>
            </w:pPr>
            <w:r w:rsidRPr="0003781C">
              <w:rPr>
                <w:szCs w:val="22"/>
              </w:rPr>
              <w:t>Production Status</w:t>
            </w:r>
          </w:p>
          <w:p w:rsidR="00D043F5" w:rsidRPr="0003781C" w:rsidRDefault="00D043F5" w:rsidP="0003781C">
            <w:pPr>
              <w:numPr>
                <w:ilvl w:val="0"/>
                <w:numId w:val="4"/>
              </w:numPr>
              <w:spacing w:before="0" w:after="0"/>
              <w:jc w:val="left"/>
              <w:rPr>
                <w:szCs w:val="22"/>
              </w:rPr>
            </w:pPr>
            <w:r w:rsidRPr="0003781C">
              <w:rPr>
                <w:szCs w:val="22"/>
              </w:rPr>
              <w:t>Equipment Status</w:t>
            </w:r>
          </w:p>
        </w:tc>
        <w:tc>
          <w:tcPr>
            <w:tcW w:w="1359" w:type="dxa"/>
          </w:tcPr>
          <w:p w:rsidR="00D043F5" w:rsidRDefault="00D043F5" w:rsidP="003E0DC6">
            <w:pPr>
              <w:jc w:val="left"/>
            </w:pPr>
            <w:r>
              <w:t>1</w:t>
            </w:r>
          </w:p>
        </w:tc>
      </w:tr>
      <w:tr w:rsidR="00D043F5" w:rsidRPr="000D52D4" w:rsidTr="008B66E7">
        <w:trPr>
          <w:cantSplit/>
        </w:trPr>
        <w:tc>
          <w:tcPr>
            <w:tcW w:w="1809" w:type="dxa"/>
          </w:tcPr>
          <w:p w:rsidR="00D043F5" w:rsidRPr="000D52D4" w:rsidRDefault="00D043F5" w:rsidP="009F5951">
            <w:pPr>
              <w:jc w:val="left"/>
            </w:pPr>
            <w:r>
              <w:t>SourceID</w:t>
            </w:r>
          </w:p>
        </w:tc>
        <w:tc>
          <w:tcPr>
            <w:tcW w:w="5670" w:type="dxa"/>
          </w:tcPr>
          <w:p w:rsidR="00D043F5" w:rsidRPr="00AF6281" w:rsidRDefault="00D043F5" w:rsidP="003E0DC6">
            <w:pPr>
              <w:jc w:val="left"/>
              <w:rPr>
                <w:szCs w:val="22"/>
              </w:rPr>
            </w:pPr>
            <w:r w:rsidRPr="00AF6281">
              <w:rPr>
                <w:szCs w:val="22"/>
              </w:rPr>
              <w:t>Identification of the category. May define the organization and specification name</w:t>
            </w:r>
            <w:r>
              <w:rPr>
                <w:szCs w:val="22"/>
              </w:rPr>
              <w:t xml:space="preserve"> for the category. For example:</w:t>
            </w:r>
          </w:p>
          <w:p w:rsidR="00D043F5" w:rsidRPr="00AF6281" w:rsidRDefault="00D043F5" w:rsidP="0042723C">
            <w:pPr>
              <w:numPr>
                <w:ilvl w:val="0"/>
                <w:numId w:val="4"/>
              </w:numPr>
              <w:spacing w:before="0" w:after="0"/>
              <w:jc w:val="left"/>
              <w:rPr>
                <w:szCs w:val="22"/>
              </w:rPr>
            </w:pPr>
            <w:r w:rsidRPr="00AF6281">
              <w:rPr>
                <w:szCs w:val="22"/>
              </w:rPr>
              <w:t>MIMOSA OSA-EAI V3</w:t>
            </w:r>
          </w:p>
          <w:p w:rsidR="00D043F5" w:rsidRPr="00AF6281" w:rsidRDefault="00D043F5" w:rsidP="0042723C">
            <w:pPr>
              <w:numPr>
                <w:ilvl w:val="0"/>
                <w:numId w:val="4"/>
              </w:numPr>
              <w:spacing w:before="0" w:after="0"/>
              <w:jc w:val="left"/>
              <w:rPr>
                <w:szCs w:val="22"/>
              </w:rPr>
            </w:pPr>
            <w:r w:rsidRPr="00AF6281">
              <w:rPr>
                <w:szCs w:val="22"/>
              </w:rPr>
              <w:t>ISA 88 BatchStatus</w:t>
            </w:r>
          </w:p>
          <w:p w:rsidR="00D043F5" w:rsidRPr="00AF6281" w:rsidRDefault="00D043F5" w:rsidP="0042723C">
            <w:pPr>
              <w:numPr>
                <w:ilvl w:val="0"/>
                <w:numId w:val="4"/>
              </w:numPr>
              <w:spacing w:before="0" w:after="0"/>
              <w:jc w:val="left"/>
              <w:rPr>
                <w:szCs w:val="22"/>
              </w:rPr>
            </w:pPr>
            <w:r w:rsidRPr="00AF6281">
              <w:rPr>
                <w:szCs w:val="22"/>
              </w:rPr>
              <w:t>ISA 95-2000 EquipmentModel</w:t>
            </w:r>
          </w:p>
          <w:p w:rsidR="00D043F5" w:rsidRPr="00AF6281" w:rsidRDefault="00D043F5" w:rsidP="0042723C">
            <w:pPr>
              <w:numPr>
                <w:ilvl w:val="0"/>
                <w:numId w:val="4"/>
              </w:numPr>
              <w:spacing w:before="0" w:after="0"/>
              <w:jc w:val="left"/>
              <w:rPr>
                <w:szCs w:val="22"/>
              </w:rPr>
            </w:pPr>
            <w:r>
              <w:rPr>
                <w:szCs w:val="22"/>
              </w:rPr>
              <w:t>B2MML.EquipmentModel</w:t>
            </w:r>
          </w:p>
          <w:p w:rsidR="00D043F5" w:rsidRPr="00AF6281" w:rsidRDefault="00D043F5" w:rsidP="0042723C">
            <w:pPr>
              <w:numPr>
                <w:ilvl w:val="0"/>
                <w:numId w:val="4"/>
              </w:numPr>
              <w:spacing w:before="0" w:after="0"/>
              <w:jc w:val="left"/>
              <w:rPr>
                <w:szCs w:val="22"/>
              </w:rPr>
            </w:pPr>
            <w:r w:rsidRPr="00AF6281">
              <w:rPr>
                <w:szCs w:val="22"/>
              </w:rPr>
              <w:t>ISA</w:t>
            </w:r>
            <w:r>
              <w:rPr>
                <w:szCs w:val="22"/>
              </w:rPr>
              <w:t>88.RecipeModel1995</w:t>
            </w:r>
          </w:p>
          <w:p w:rsidR="00D043F5" w:rsidRPr="00AF6281" w:rsidRDefault="00D043F5" w:rsidP="0042723C">
            <w:pPr>
              <w:numPr>
                <w:ilvl w:val="0"/>
                <w:numId w:val="4"/>
              </w:numPr>
              <w:spacing w:before="0" w:after="0"/>
              <w:jc w:val="left"/>
              <w:rPr>
                <w:szCs w:val="22"/>
              </w:rPr>
            </w:pPr>
            <w:r w:rsidRPr="00AF6281">
              <w:rPr>
                <w:szCs w:val="22"/>
              </w:rPr>
              <w:t>BatchML.RecipeModelV4.04.01</w:t>
            </w:r>
          </w:p>
          <w:p w:rsidR="00D043F5" w:rsidRPr="00AF6281" w:rsidRDefault="00D043F5" w:rsidP="0042723C">
            <w:pPr>
              <w:numPr>
                <w:ilvl w:val="0"/>
                <w:numId w:val="4"/>
              </w:numPr>
              <w:spacing w:before="0" w:after="0"/>
              <w:jc w:val="left"/>
              <w:rPr>
                <w:szCs w:val="22"/>
              </w:rPr>
            </w:pPr>
            <w:r w:rsidRPr="00AF6281">
              <w:rPr>
                <w:szCs w:val="22"/>
              </w:rPr>
              <w:t>ChemCompany.RefineryModelV2.1</w:t>
            </w:r>
          </w:p>
          <w:p w:rsidR="00D043F5" w:rsidRPr="000D52D4" w:rsidRDefault="00D043F5" w:rsidP="0042723C">
            <w:pPr>
              <w:numPr>
                <w:ilvl w:val="0"/>
                <w:numId w:val="4"/>
              </w:numPr>
              <w:spacing w:before="0" w:after="0"/>
              <w:jc w:val="left"/>
            </w:pPr>
            <w:r w:rsidRPr="00AF6281">
              <w:rPr>
                <w:szCs w:val="22"/>
              </w:rPr>
              <w:t>ShippingCompany.TransportCode</w:t>
            </w:r>
          </w:p>
        </w:tc>
        <w:tc>
          <w:tcPr>
            <w:tcW w:w="1359" w:type="dxa"/>
          </w:tcPr>
          <w:p w:rsidR="00D043F5" w:rsidRDefault="00D043F5" w:rsidP="003E0DC6">
            <w:pPr>
              <w:jc w:val="left"/>
            </w:pPr>
            <w:r>
              <w:t>1</w:t>
            </w:r>
          </w:p>
        </w:tc>
      </w:tr>
      <w:tr w:rsidR="00D043F5" w:rsidRPr="000D52D4" w:rsidTr="008B66E7">
        <w:trPr>
          <w:cantSplit/>
        </w:trPr>
        <w:tc>
          <w:tcPr>
            <w:tcW w:w="1809" w:type="dxa"/>
          </w:tcPr>
          <w:p w:rsidR="00D043F5" w:rsidRPr="000D52D4" w:rsidRDefault="00D043F5" w:rsidP="003E0DC6">
            <w:pPr>
              <w:jc w:val="left"/>
            </w:pPr>
            <w:r>
              <w:t>Description</w:t>
            </w:r>
          </w:p>
        </w:tc>
        <w:tc>
          <w:tcPr>
            <w:tcW w:w="5670" w:type="dxa"/>
          </w:tcPr>
          <w:p w:rsidR="00D043F5" w:rsidRDefault="00D043F5" w:rsidP="0003781C">
            <w:pPr>
              <w:jc w:val="left"/>
            </w:pPr>
            <w:r>
              <w:t>Description and expected use of the category. Multiple values are allowed for multiple languages or alternate descriptions. The language/locale is specified through the UN/CEFACT TextType metadata attributes.</w:t>
            </w:r>
          </w:p>
        </w:tc>
        <w:tc>
          <w:tcPr>
            <w:tcW w:w="1359" w:type="dxa"/>
          </w:tcPr>
          <w:p w:rsidR="00D043F5" w:rsidRDefault="00D043F5" w:rsidP="003E0DC6">
            <w:pPr>
              <w:jc w:val="left"/>
            </w:pPr>
            <w:r>
              <w:t>0..*</w:t>
            </w:r>
          </w:p>
        </w:tc>
      </w:tr>
      <w:tr w:rsidR="00D043F5" w:rsidRPr="000D52D4" w:rsidTr="008B66E7">
        <w:trPr>
          <w:cantSplit/>
        </w:trPr>
        <w:tc>
          <w:tcPr>
            <w:tcW w:w="1809" w:type="dxa"/>
          </w:tcPr>
          <w:p w:rsidR="00D043F5" w:rsidRPr="000D52D4" w:rsidRDefault="00D043F5" w:rsidP="00AF6281">
            <w:pPr>
              <w:jc w:val="left"/>
            </w:pPr>
            <w:r w:rsidRPr="000D52D4">
              <w:t>ISO15926</w:t>
            </w:r>
            <w:r>
              <w:br/>
            </w:r>
            <w:r w:rsidRPr="000D52D4">
              <w:t>ReferenceURI</w:t>
            </w:r>
          </w:p>
        </w:tc>
        <w:tc>
          <w:tcPr>
            <w:tcW w:w="5670" w:type="dxa"/>
          </w:tcPr>
          <w:p w:rsidR="00D043F5" w:rsidRDefault="00D043F5" w:rsidP="00471FF5">
            <w:pPr>
              <w:jc w:val="left"/>
            </w:pPr>
            <w:r>
              <w:t>Defines the associated concept from the ISO 15926 Reference Data Library that is equivalent to the Category.</w:t>
            </w:r>
          </w:p>
        </w:tc>
        <w:tc>
          <w:tcPr>
            <w:tcW w:w="1359" w:type="dxa"/>
          </w:tcPr>
          <w:p w:rsidR="00D043F5" w:rsidRDefault="00D043F5" w:rsidP="003E0DC6">
            <w:pPr>
              <w:jc w:val="left"/>
            </w:pPr>
            <w:r>
              <w:t>0..1</w:t>
            </w:r>
          </w:p>
        </w:tc>
      </w:tr>
    </w:tbl>
    <w:p w:rsidR="00D043F5" w:rsidRPr="00D043F5" w:rsidRDefault="00D043F5" w:rsidP="00D043F5">
      <w:r>
        <w:rPr>
          <w:b/>
        </w:rPr>
        <w:lastRenderedPageBreak/>
        <w:t>Primary Key:</w:t>
      </w:r>
      <w:r>
        <w:t xml:space="preserve"> </w:t>
      </w:r>
      <w:r w:rsidR="00CD267D">
        <w:t xml:space="preserve">Registry ID, Category </w:t>
      </w:r>
      <w:r>
        <w:t xml:space="preserve">ID, </w:t>
      </w:r>
      <w:r w:rsidR="00CD267D">
        <w:t xml:space="preserve">Category </w:t>
      </w:r>
      <w:r>
        <w:t>SourceID</w:t>
      </w:r>
    </w:p>
    <w:p w:rsidR="000D52D4" w:rsidRDefault="000D52D4" w:rsidP="000D52D4">
      <w:pPr>
        <w:pStyle w:val="Heading2"/>
      </w:pPr>
      <w:bookmarkStart w:id="9" w:name="_Toc297009672"/>
      <w:r>
        <w:t>Entry</w:t>
      </w:r>
      <w:bookmarkEnd w:id="9"/>
    </w:p>
    <w:p w:rsidR="00B900BC" w:rsidRDefault="00CD267D" w:rsidP="000D52D4">
      <w:r>
        <w:t>E</w:t>
      </w:r>
      <w:r w:rsidR="000D52D4">
        <w:t>ntries define named element and properties with an identifier local to the owning application and a possible global ID (</w:t>
      </w:r>
      <w:r w:rsidR="00855366">
        <w:t>CIRID</w:t>
      </w:r>
      <w:r w:rsidR="000D52D4">
        <w:t xml:space="preserve">) that defined equivalent </w:t>
      </w:r>
      <w:r>
        <w:t>E</w:t>
      </w:r>
      <w:r w:rsidR="000D52D4">
        <w:t>ntries in other applications.</w:t>
      </w:r>
      <w:r w:rsidR="0003781C">
        <w:t xml:space="preserve"> </w:t>
      </w:r>
      <w:r w:rsidR="000D52D4">
        <w:t>For example</w:t>
      </w:r>
      <w:r w:rsidR="0003781C">
        <w:t>,</w:t>
      </w:r>
      <w:r w:rsidR="000D52D4">
        <w:t xml:space="preserve"> the tag TC101 in </w:t>
      </w:r>
      <w:r w:rsidR="0003781C">
        <w:t>S</w:t>
      </w:r>
      <w:r w:rsidR="000D52D4">
        <w:t xml:space="preserve">ystem A may be the equivalent of tag UNIT101.TOP_TEMP in </w:t>
      </w:r>
      <w:r w:rsidR="0003781C">
        <w:t>S</w:t>
      </w:r>
      <w:r w:rsidR="003220F8">
        <w:t>ystem B.</w:t>
      </w:r>
      <w:r>
        <w:t xml:space="preserve"> </w:t>
      </w:r>
      <w:r w:rsidR="00B900BC">
        <w:t xml:space="preserve">The combination of IDinSource and </w:t>
      </w:r>
      <w:r w:rsidR="0003781C">
        <w:t>S</w:t>
      </w:r>
      <w:r w:rsidR="00B900BC">
        <w:t xml:space="preserve">ourceID </w:t>
      </w:r>
      <w:r>
        <w:t xml:space="preserve">must be </w:t>
      </w:r>
      <w:r w:rsidR="00B900BC">
        <w:t xml:space="preserve">unique </w:t>
      </w:r>
      <w:r w:rsidR="0003781C">
        <w:t>within a Category.</w:t>
      </w:r>
    </w:p>
    <w:p w:rsidR="000D52D4" w:rsidRDefault="000D52D4" w:rsidP="000D52D4"/>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359"/>
      </w:tblGrid>
      <w:tr w:rsidR="00D043F5" w:rsidRPr="000D52D4" w:rsidTr="008B66E7">
        <w:trPr>
          <w:cantSplit/>
        </w:trPr>
        <w:tc>
          <w:tcPr>
            <w:tcW w:w="1809" w:type="dxa"/>
            <w:shd w:val="clear" w:color="auto" w:fill="D9D9D9" w:themeFill="background1" w:themeFillShade="D9"/>
          </w:tcPr>
          <w:p w:rsidR="00D043F5" w:rsidRPr="003E0DC6" w:rsidRDefault="00D043F5" w:rsidP="009A2B6D">
            <w:pPr>
              <w:jc w:val="center"/>
              <w:rPr>
                <w:b/>
              </w:rPr>
            </w:pPr>
            <w:r w:rsidRPr="003E0DC6">
              <w:rPr>
                <w:b/>
              </w:rPr>
              <w:t>Attribute</w:t>
            </w:r>
          </w:p>
        </w:tc>
        <w:tc>
          <w:tcPr>
            <w:tcW w:w="5670" w:type="dxa"/>
            <w:shd w:val="clear" w:color="auto" w:fill="D9D9D9" w:themeFill="background1" w:themeFillShade="D9"/>
          </w:tcPr>
          <w:p w:rsidR="00D043F5" w:rsidRPr="003E0DC6" w:rsidRDefault="00D043F5" w:rsidP="009A2B6D">
            <w:pPr>
              <w:jc w:val="center"/>
              <w:rPr>
                <w:b/>
              </w:rPr>
            </w:pPr>
            <w:r w:rsidRPr="003E0DC6">
              <w:rPr>
                <w:b/>
              </w:rPr>
              <w:t>Description</w:t>
            </w:r>
          </w:p>
        </w:tc>
        <w:tc>
          <w:tcPr>
            <w:tcW w:w="1359" w:type="dxa"/>
            <w:shd w:val="clear" w:color="auto" w:fill="D9D9D9" w:themeFill="background1" w:themeFillShade="D9"/>
          </w:tcPr>
          <w:p w:rsidR="00D043F5" w:rsidRPr="003E0DC6" w:rsidRDefault="00D043F5" w:rsidP="009A2B6D">
            <w:pPr>
              <w:jc w:val="center"/>
              <w:rPr>
                <w:b/>
              </w:rPr>
            </w:pPr>
            <w:r>
              <w:rPr>
                <w:b/>
              </w:rPr>
              <w:t>Cardinality</w:t>
            </w:r>
          </w:p>
        </w:tc>
      </w:tr>
      <w:tr w:rsidR="00D043F5" w:rsidRPr="000D52D4" w:rsidTr="008B66E7">
        <w:trPr>
          <w:cantSplit/>
        </w:trPr>
        <w:tc>
          <w:tcPr>
            <w:tcW w:w="1809" w:type="dxa"/>
          </w:tcPr>
          <w:p w:rsidR="00D043F5" w:rsidRPr="000D52D4" w:rsidRDefault="00D043F5" w:rsidP="00FE156C">
            <w:pPr>
              <w:jc w:val="left"/>
            </w:pPr>
            <w:r>
              <w:t>IDInSource</w:t>
            </w:r>
          </w:p>
        </w:tc>
        <w:tc>
          <w:tcPr>
            <w:tcW w:w="5670" w:type="dxa"/>
          </w:tcPr>
          <w:p w:rsidR="00D043F5" w:rsidRPr="000D52D4" w:rsidRDefault="00D043F5" w:rsidP="009A2B6D">
            <w:pPr>
              <w:jc w:val="left"/>
            </w:pPr>
            <w:r>
              <w:t>User defined identification of the entry in the source system. This may be the primary key within the source system or another unique value that can be used to distinguish objects within the source system.</w:t>
            </w:r>
          </w:p>
        </w:tc>
        <w:tc>
          <w:tcPr>
            <w:tcW w:w="1359" w:type="dxa"/>
          </w:tcPr>
          <w:p w:rsidR="00D043F5" w:rsidRDefault="00D043F5" w:rsidP="009A2B6D">
            <w:pPr>
              <w:jc w:val="left"/>
            </w:pPr>
            <w:r>
              <w:t>1</w:t>
            </w:r>
          </w:p>
        </w:tc>
      </w:tr>
      <w:tr w:rsidR="00D043F5" w:rsidRPr="000D52D4" w:rsidTr="008B66E7">
        <w:trPr>
          <w:cantSplit/>
        </w:trPr>
        <w:tc>
          <w:tcPr>
            <w:tcW w:w="1809" w:type="dxa"/>
          </w:tcPr>
          <w:p w:rsidR="00D043F5" w:rsidRDefault="00D043F5" w:rsidP="009A2B6D">
            <w:pPr>
              <w:jc w:val="left"/>
            </w:pPr>
            <w:r>
              <w:t>SourceID</w:t>
            </w:r>
          </w:p>
        </w:tc>
        <w:tc>
          <w:tcPr>
            <w:tcW w:w="5670" w:type="dxa"/>
          </w:tcPr>
          <w:p w:rsidR="00D043F5" w:rsidRDefault="00D043F5" w:rsidP="009A2B6D">
            <w:pPr>
              <w:jc w:val="left"/>
            </w:pPr>
            <w:r>
              <w:t>Identification of the source system. For example:</w:t>
            </w:r>
          </w:p>
          <w:p w:rsidR="00D043F5" w:rsidRPr="003220F8" w:rsidRDefault="00D043F5" w:rsidP="003220F8">
            <w:pPr>
              <w:numPr>
                <w:ilvl w:val="0"/>
                <w:numId w:val="4"/>
              </w:numPr>
              <w:spacing w:before="0" w:after="0"/>
              <w:jc w:val="left"/>
              <w:rPr>
                <w:szCs w:val="22"/>
              </w:rPr>
            </w:pPr>
            <w:r w:rsidRPr="003220F8">
              <w:rPr>
                <w:szCs w:val="22"/>
              </w:rPr>
              <w:t>Engineering DB #234</w:t>
            </w:r>
          </w:p>
          <w:p w:rsidR="00D043F5" w:rsidRPr="003220F8" w:rsidRDefault="00D043F5" w:rsidP="003220F8">
            <w:pPr>
              <w:numPr>
                <w:ilvl w:val="0"/>
                <w:numId w:val="4"/>
              </w:numPr>
              <w:spacing w:before="0" w:after="0"/>
              <w:jc w:val="left"/>
              <w:rPr>
                <w:szCs w:val="22"/>
              </w:rPr>
            </w:pPr>
            <w:r w:rsidRPr="003220F8">
              <w:rPr>
                <w:szCs w:val="22"/>
              </w:rPr>
              <w:t>Supplier A MIMOSA CRIS Registry Database #1</w:t>
            </w:r>
          </w:p>
          <w:p w:rsidR="00D043F5" w:rsidRPr="003220F8" w:rsidRDefault="00D043F5" w:rsidP="003220F8">
            <w:pPr>
              <w:numPr>
                <w:ilvl w:val="0"/>
                <w:numId w:val="4"/>
              </w:numPr>
              <w:spacing w:before="0" w:after="0"/>
              <w:jc w:val="left"/>
              <w:rPr>
                <w:szCs w:val="22"/>
              </w:rPr>
            </w:pPr>
            <w:r w:rsidRPr="003220F8">
              <w:rPr>
                <w:szCs w:val="22"/>
              </w:rPr>
              <w:t>EAM/CMMS System B</w:t>
            </w:r>
          </w:p>
        </w:tc>
        <w:tc>
          <w:tcPr>
            <w:tcW w:w="1359" w:type="dxa"/>
          </w:tcPr>
          <w:p w:rsidR="00D043F5" w:rsidRDefault="00D043F5" w:rsidP="009A2B6D">
            <w:pPr>
              <w:jc w:val="left"/>
            </w:pPr>
            <w:r>
              <w:t>1</w:t>
            </w:r>
          </w:p>
        </w:tc>
      </w:tr>
      <w:tr w:rsidR="00D043F5" w:rsidRPr="000D52D4" w:rsidTr="008B66E7">
        <w:trPr>
          <w:cantSplit/>
        </w:trPr>
        <w:tc>
          <w:tcPr>
            <w:tcW w:w="1809" w:type="dxa"/>
          </w:tcPr>
          <w:p w:rsidR="00D043F5" w:rsidRPr="000D52D4" w:rsidRDefault="00D043F5" w:rsidP="009A2B6D">
            <w:pPr>
              <w:jc w:val="left"/>
            </w:pPr>
            <w:r>
              <w:t>CIRID</w:t>
            </w:r>
          </w:p>
        </w:tc>
        <w:tc>
          <w:tcPr>
            <w:tcW w:w="5670" w:type="dxa"/>
          </w:tcPr>
          <w:p w:rsidR="00D043F5" w:rsidRDefault="00D043F5" w:rsidP="00D21F97">
            <w:pPr>
              <w:jc w:val="left"/>
            </w:pPr>
            <w:r>
              <w:t>System-assigned globally unique ID for the entry based on ISO/IEC 9834-8 UUID. Used to correlate multiple entries to identify logical equivalent entries (i.e. multiple entries with the same CIRID are equivalent objects).</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SourceOwnerID</w:t>
            </w:r>
          </w:p>
        </w:tc>
        <w:tc>
          <w:tcPr>
            <w:tcW w:w="5670" w:type="dxa"/>
          </w:tcPr>
          <w:p w:rsidR="00D043F5" w:rsidRDefault="00D043F5" w:rsidP="00D21F97">
            <w:pPr>
              <w:jc w:val="left"/>
            </w:pPr>
            <w:r>
              <w:t>Organization that has responsibility for the source system or entity namespace. For example:</w:t>
            </w:r>
          </w:p>
          <w:p w:rsidR="00D043F5" w:rsidRPr="00D21F97" w:rsidRDefault="00D043F5" w:rsidP="00D21F97">
            <w:pPr>
              <w:numPr>
                <w:ilvl w:val="0"/>
                <w:numId w:val="4"/>
              </w:numPr>
              <w:spacing w:before="0" w:after="0"/>
              <w:jc w:val="left"/>
              <w:rPr>
                <w:szCs w:val="22"/>
              </w:rPr>
            </w:pPr>
            <w:r w:rsidRPr="00D21F97">
              <w:rPr>
                <w:szCs w:val="22"/>
              </w:rPr>
              <w:t>Oil Company A</w:t>
            </w:r>
          </w:p>
          <w:p w:rsidR="00D043F5" w:rsidRPr="00D21F97" w:rsidRDefault="00D043F5" w:rsidP="00D21F97">
            <w:pPr>
              <w:numPr>
                <w:ilvl w:val="0"/>
                <w:numId w:val="4"/>
              </w:numPr>
              <w:spacing w:before="0" w:after="0"/>
              <w:jc w:val="left"/>
              <w:rPr>
                <w:szCs w:val="22"/>
              </w:rPr>
            </w:pPr>
            <w:r w:rsidRPr="00D21F97">
              <w:rPr>
                <w:szCs w:val="22"/>
              </w:rPr>
              <w:t>Chem Company B</w:t>
            </w:r>
          </w:p>
          <w:p w:rsidR="00D043F5" w:rsidRPr="00D21F97" w:rsidRDefault="00D043F5" w:rsidP="00D21F97">
            <w:pPr>
              <w:numPr>
                <w:ilvl w:val="0"/>
                <w:numId w:val="4"/>
              </w:numPr>
              <w:spacing w:before="0" w:after="0"/>
              <w:jc w:val="left"/>
              <w:rPr>
                <w:szCs w:val="22"/>
              </w:rPr>
            </w:pPr>
            <w:r w:rsidRPr="00D21F97">
              <w:rPr>
                <w:szCs w:val="22"/>
              </w:rPr>
              <w:t>System Supplier A</w:t>
            </w:r>
          </w:p>
          <w:p w:rsidR="00D043F5" w:rsidRPr="00D21F97" w:rsidRDefault="00D043F5" w:rsidP="00D21F97">
            <w:pPr>
              <w:numPr>
                <w:ilvl w:val="0"/>
                <w:numId w:val="4"/>
              </w:numPr>
              <w:spacing w:before="0" w:after="0"/>
              <w:jc w:val="left"/>
              <w:rPr>
                <w:szCs w:val="22"/>
              </w:rPr>
            </w:pPr>
            <w:r w:rsidRPr="00D21F97">
              <w:rPr>
                <w:szCs w:val="22"/>
              </w:rPr>
              <w:t>System Supplier B</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Tag</w:t>
            </w:r>
          </w:p>
        </w:tc>
        <w:tc>
          <w:tcPr>
            <w:tcW w:w="5670" w:type="dxa"/>
          </w:tcPr>
          <w:p w:rsidR="00D043F5" w:rsidRDefault="00D043F5" w:rsidP="00D21F97">
            <w:pPr>
              <w:jc w:val="left"/>
            </w:pPr>
            <w:r>
              <w:t xml:space="preserve">Shortcut identification of the entry. </w:t>
            </w:r>
            <w:r w:rsidRPr="00D21F97">
              <w:t>This is the source system</w:t>
            </w:r>
            <w:r>
              <w:t>’</w:t>
            </w:r>
            <w:r w:rsidRPr="00D21F97">
              <w:t>s external identification of the entry. It is often what the user will see on a screen for thi</w:t>
            </w:r>
            <w:r>
              <w:t xml:space="preserve">s object in the source system. </w:t>
            </w:r>
            <w:r w:rsidRPr="00D21F97">
              <w:t>Usually locally</w:t>
            </w:r>
            <w:r>
              <w:t xml:space="preserve"> </w:t>
            </w:r>
            <w:r w:rsidRPr="00D21F97">
              <w:t>unique for the user, but may not be the source system</w:t>
            </w:r>
            <w:r>
              <w:t>’</w:t>
            </w:r>
            <w:r w:rsidRPr="00D21F97">
              <w:t>s internal primary key/unique identifier.</w:t>
            </w:r>
          </w:p>
        </w:tc>
        <w:tc>
          <w:tcPr>
            <w:tcW w:w="1359" w:type="dxa"/>
          </w:tcPr>
          <w:p w:rsidR="00D043F5" w:rsidRDefault="00D043F5" w:rsidP="009A2B6D">
            <w:pPr>
              <w:jc w:val="left"/>
            </w:pPr>
            <w:r>
              <w:t>0..1</w:t>
            </w:r>
          </w:p>
        </w:tc>
      </w:tr>
      <w:tr w:rsidR="00D043F5" w:rsidRPr="000D52D4" w:rsidTr="008B66E7">
        <w:trPr>
          <w:cantSplit/>
        </w:trPr>
        <w:tc>
          <w:tcPr>
            <w:tcW w:w="1809" w:type="dxa"/>
          </w:tcPr>
          <w:p w:rsidR="00D043F5" w:rsidRDefault="00D043F5" w:rsidP="009A2B6D">
            <w:pPr>
              <w:jc w:val="left"/>
            </w:pPr>
            <w:r>
              <w:t>Description</w:t>
            </w:r>
          </w:p>
        </w:tc>
        <w:tc>
          <w:tcPr>
            <w:tcW w:w="5670" w:type="dxa"/>
          </w:tcPr>
          <w:p w:rsidR="00D043F5" w:rsidRDefault="00D043F5" w:rsidP="009A2B6D">
            <w:pPr>
              <w:jc w:val="left"/>
            </w:pPr>
            <w:r>
              <w:t>Description of the entry. Multiple values are allowed for multiple languages or alternate descriptions. The language/locale is specified through the UN/CEFACT TextType metadata attributes.</w:t>
            </w:r>
          </w:p>
        </w:tc>
        <w:tc>
          <w:tcPr>
            <w:tcW w:w="1359" w:type="dxa"/>
          </w:tcPr>
          <w:p w:rsidR="00D043F5" w:rsidRDefault="00D043F5" w:rsidP="009A2B6D">
            <w:pPr>
              <w:jc w:val="left"/>
            </w:pPr>
            <w:r>
              <w:t>0..*</w:t>
            </w:r>
          </w:p>
        </w:tc>
      </w:tr>
      <w:tr w:rsidR="00D043F5" w:rsidRPr="000D52D4" w:rsidTr="008B66E7">
        <w:trPr>
          <w:cantSplit/>
        </w:trPr>
        <w:tc>
          <w:tcPr>
            <w:tcW w:w="1809" w:type="dxa"/>
          </w:tcPr>
          <w:p w:rsidR="00D043F5" w:rsidRDefault="00D043F5" w:rsidP="003220F8">
            <w:pPr>
              <w:jc w:val="left"/>
            </w:pPr>
            <w:r>
              <w:t>Inactive</w:t>
            </w:r>
          </w:p>
        </w:tc>
        <w:tc>
          <w:tcPr>
            <w:tcW w:w="5670" w:type="dxa"/>
          </w:tcPr>
          <w:p w:rsidR="00D043F5" w:rsidRPr="00855366" w:rsidRDefault="00D043F5" w:rsidP="003220F8">
            <w:pPr>
              <w:jc w:val="left"/>
            </w:pPr>
            <w:r>
              <w:t xml:space="preserve">Boolean flag where FALSE or absent indicates the entry is active and available for use while TRUE indicates the entry is inactive. </w:t>
            </w:r>
            <w:r w:rsidRPr="00855366">
              <w:t>Examples of inactive entries may be data that is entered but the source system is not yet available or in use.</w:t>
            </w:r>
          </w:p>
        </w:tc>
        <w:tc>
          <w:tcPr>
            <w:tcW w:w="1359" w:type="dxa"/>
          </w:tcPr>
          <w:p w:rsidR="00D043F5" w:rsidRDefault="00D043F5" w:rsidP="009A2B6D">
            <w:pPr>
              <w:jc w:val="left"/>
            </w:pPr>
            <w:r>
              <w:t>0..1</w:t>
            </w:r>
          </w:p>
        </w:tc>
      </w:tr>
    </w:tbl>
    <w:p w:rsidR="0003781C" w:rsidRDefault="00D043F5" w:rsidP="000D52D4">
      <w:r w:rsidRPr="00D043F5">
        <w:rPr>
          <w:b/>
        </w:rPr>
        <w:t>Primary Key:</w:t>
      </w:r>
      <w:r w:rsidRPr="00D043F5">
        <w:t xml:space="preserve"> </w:t>
      </w:r>
      <w:r w:rsidR="00CD267D">
        <w:t xml:space="preserve">Registry ID, </w:t>
      </w:r>
      <w:r w:rsidRPr="00D043F5">
        <w:t>Category</w:t>
      </w:r>
      <w:r w:rsidR="00CD267D">
        <w:t xml:space="preserve"> ID, Category SourceID</w:t>
      </w:r>
      <w:r w:rsidRPr="00D043F5">
        <w:t xml:space="preserve">, </w:t>
      </w:r>
      <w:r w:rsidR="00CD267D">
        <w:t xml:space="preserve">Entity </w:t>
      </w:r>
      <w:r>
        <w:t xml:space="preserve">IDInSource, </w:t>
      </w:r>
      <w:r w:rsidR="00CD267D">
        <w:t xml:space="preserve">Entity </w:t>
      </w:r>
      <w:r>
        <w:t>SourceID</w:t>
      </w:r>
    </w:p>
    <w:p w:rsidR="00D043F5" w:rsidRPr="00D043F5" w:rsidRDefault="00D043F5" w:rsidP="000D52D4">
      <w:pPr>
        <w:rPr>
          <w:b/>
        </w:rPr>
      </w:pPr>
    </w:p>
    <w:p w:rsidR="00FE156C" w:rsidRDefault="00FE156C" w:rsidP="000D52D4">
      <w:r>
        <w:lastRenderedPageBreak/>
        <w:t xml:space="preserve">Entries with the same CIRID are considered equivalent objects. For example, for the following set of </w:t>
      </w:r>
      <w:r w:rsidR="00CD267D">
        <w:t>E</w:t>
      </w:r>
      <w:r>
        <w:t>ntries (not all columns are shown), the first three Entries are equivalent.</w:t>
      </w:r>
    </w:p>
    <w:tbl>
      <w:tblPr>
        <w:tblStyle w:val="TableGrid"/>
        <w:tblW w:w="8897" w:type="dxa"/>
        <w:tblLook w:val="0620" w:firstRow="1" w:lastRow="0" w:firstColumn="0" w:lastColumn="0" w:noHBand="1" w:noVBand="1"/>
      </w:tblPr>
      <w:tblGrid>
        <w:gridCol w:w="1318"/>
        <w:gridCol w:w="1217"/>
        <w:gridCol w:w="4066"/>
        <w:gridCol w:w="2296"/>
      </w:tblGrid>
      <w:tr w:rsidR="00FE156C" w:rsidRPr="00FE156C" w:rsidTr="008B66E7">
        <w:tc>
          <w:tcPr>
            <w:tcW w:w="1318" w:type="dxa"/>
            <w:shd w:val="clear" w:color="auto" w:fill="D9D9D9" w:themeFill="background1" w:themeFillShade="D9"/>
          </w:tcPr>
          <w:p w:rsidR="00FE156C" w:rsidRPr="00FE156C" w:rsidRDefault="00FE156C" w:rsidP="000D52D4">
            <w:pPr>
              <w:rPr>
                <w:b/>
              </w:rPr>
            </w:pPr>
            <w:r w:rsidRPr="00FE156C">
              <w:rPr>
                <w:b/>
              </w:rPr>
              <w:t>IDInSource</w:t>
            </w:r>
          </w:p>
        </w:tc>
        <w:tc>
          <w:tcPr>
            <w:tcW w:w="1217" w:type="dxa"/>
            <w:shd w:val="clear" w:color="auto" w:fill="D9D9D9" w:themeFill="background1" w:themeFillShade="D9"/>
          </w:tcPr>
          <w:p w:rsidR="00FE156C" w:rsidRPr="00FE156C" w:rsidRDefault="00FE156C" w:rsidP="000D52D4">
            <w:pPr>
              <w:rPr>
                <w:b/>
              </w:rPr>
            </w:pPr>
            <w:r w:rsidRPr="00FE156C">
              <w:rPr>
                <w:b/>
              </w:rPr>
              <w:t>SourceID</w:t>
            </w:r>
          </w:p>
        </w:tc>
        <w:tc>
          <w:tcPr>
            <w:tcW w:w="4066" w:type="dxa"/>
            <w:shd w:val="clear" w:color="auto" w:fill="D9D9D9" w:themeFill="background1" w:themeFillShade="D9"/>
          </w:tcPr>
          <w:p w:rsidR="00FE156C" w:rsidRPr="00FE156C" w:rsidRDefault="00FE156C" w:rsidP="000D52D4">
            <w:pPr>
              <w:rPr>
                <w:b/>
              </w:rPr>
            </w:pPr>
            <w:r w:rsidRPr="00FE156C">
              <w:rPr>
                <w:b/>
              </w:rPr>
              <w:t>CIRID</w:t>
            </w:r>
          </w:p>
        </w:tc>
        <w:tc>
          <w:tcPr>
            <w:tcW w:w="2296" w:type="dxa"/>
            <w:shd w:val="clear" w:color="auto" w:fill="D9D9D9" w:themeFill="background1" w:themeFillShade="D9"/>
          </w:tcPr>
          <w:p w:rsidR="00FE156C" w:rsidRPr="00FE156C" w:rsidRDefault="00FE156C" w:rsidP="000D52D4">
            <w:pPr>
              <w:rPr>
                <w:b/>
              </w:rPr>
            </w:pPr>
            <w:r w:rsidRPr="00FE156C">
              <w:rPr>
                <w:b/>
              </w:rPr>
              <w:t>Tag</w:t>
            </w:r>
          </w:p>
        </w:tc>
      </w:tr>
      <w:tr w:rsidR="00FE156C" w:rsidTr="008B66E7">
        <w:tc>
          <w:tcPr>
            <w:tcW w:w="1318" w:type="dxa"/>
          </w:tcPr>
          <w:p w:rsidR="00FE156C" w:rsidRDefault="00FE156C" w:rsidP="000D52D4">
            <w:r>
              <w:t>234443</w:t>
            </w:r>
          </w:p>
        </w:tc>
        <w:tc>
          <w:tcPr>
            <w:tcW w:w="1217" w:type="dxa"/>
          </w:tcPr>
          <w:p w:rsidR="00FE156C" w:rsidRDefault="00FE156C" w:rsidP="000D52D4">
            <w:r>
              <w:t>System A</w:t>
            </w:r>
          </w:p>
        </w:tc>
        <w:tc>
          <w:tcPr>
            <w:tcW w:w="4066" w:type="dxa"/>
          </w:tcPr>
          <w:p w:rsidR="00FE156C" w:rsidRDefault="00FE156C" w:rsidP="000D52D4">
            <w:r>
              <w:t>550e8400-e29b-41d4-a716-446655440000</w:t>
            </w:r>
          </w:p>
        </w:tc>
        <w:tc>
          <w:tcPr>
            <w:tcW w:w="2296" w:type="dxa"/>
          </w:tcPr>
          <w:p w:rsidR="00FE156C" w:rsidRDefault="00FE156C" w:rsidP="000D52D4">
            <w:r>
              <w:t>Loop 106</w:t>
            </w:r>
          </w:p>
        </w:tc>
      </w:tr>
      <w:tr w:rsidR="00FE156C" w:rsidTr="008B66E7">
        <w:tc>
          <w:tcPr>
            <w:tcW w:w="1318" w:type="dxa"/>
          </w:tcPr>
          <w:p w:rsidR="00FE156C" w:rsidRDefault="00FE156C" w:rsidP="000D52D4">
            <w:r>
              <w:t>423ABC</w:t>
            </w:r>
          </w:p>
        </w:tc>
        <w:tc>
          <w:tcPr>
            <w:tcW w:w="1217" w:type="dxa"/>
          </w:tcPr>
          <w:p w:rsidR="00FE156C" w:rsidRDefault="00FE156C" w:rsidP="000D52D4">
            <w:r>
              <w:t>System B</w:t>
            </w:r>
          </w:p>
        </w:tc>
        <w:tc>
          <w:tcPr>
            <w:tcW w:w="4066" w:type="dxa"/>
          </w:tcPr>
          <w:p w:rsidR="00FE156C" w:rsidRDefault="00FE156C" w:rsidP="000D52D4">
            <w:r>
              <w:t>550e8400-e29b-41d4-a716-446655440000</w:t>
            </w:r>
          </w:p>
        </w:tc>
        <w:tc>
          <w:tcPr>
            <w:tcW w:w="2296" w:type="dxa"/>
          </w:tcPr>
          <w:p w:rsidR="00FE156C" w:rsidRDefault="00FE156C" w:rsidP="000D52D4">
            <w:r>
              <w:t>Cmn Loop 106</w:t>
            </w:r>
          </w:p>
        </w:tc>
      </w:tr>
      <w:tr w:rsidR="00FE156C" w:rsidTr="008B66E7">
        <w:tc>
          <w:tcPr>
            <w:tcW w:w="1318" w:type="dxa"/>
          </w:tcPr>
          <w:p w:rsidR="00FE156C" w:rsidRDefault="00FE156C" w:rsidP="000D52D4">
            <w:r>
              <w:t>TIC-106</w:t>
            </w:r>
          </w:p>
        </w:tc>
        <w:tc>
          <w:tcPr>
            <w:tcW w:w="1217" w:type="dxa"/>
          </w:tcPr>
          <w:p w:rsidR="00FE156C" w:rsidRDefault="00FE156C" w:rsidP="000D52D4">
            <w:r>
              <w:t>System C</w:t>
            </w:r>
          </w:p>
        </w:tc>
        <w:tc>
          <w:tcPr>
            <w:tcW w:w="4066" w:type="dxa"/>
          </w:tcPr>
          <w:p w:rsidR="00FE156C" w:rsidRDefault="00FE156C" w:rsidP="000D52D4">
            <w:r>
              <w:t>550e8400-e29b-41d4-a716-446655440000</w:t>
            </w:r>
          </w:p>
        </w:tc>
        <w:tc>
          <w:tcPr>
            <w:tcW w:w="2296" w:type="dxa"/>
          </w:tcPr>
          <w:p w:rsidR="00FE156C" w:rsidRDefault="00FE156C" w:rsidP="000D52D4">
            <w:r>
              <w:t>Top Temp Control</w:t>
            </w:r>
          </w:p>
        </w:tc>
      </w:tr>
      <w:tr w:rsidR="00FE156C" w:rsidTr="008B66E7">
        <w:tc>
          <w:tcPr>
            <w:tcW w:w="1318" w:type="dxa"/>
          </w:tcPr>
          <w:p w:rsidR="00FE156C" w:rsidRDefault="00FE156C" w:rsidP="000D52D4">
            <w:r>
              <w:t>TIC-8106</w:t>
            </w:r>
          </w:p>
        </w:tc>
        <w:tc>
          <w:tcPr>
            <w:tcW w:w="1217" w:type="dxa"/>
          </w:tcPr>
          <w:p w:rsidR="00FE156C" w:rsidRDefault="00FE156C" w:rsidP="000D52D4">
            <w:r>
              <w:t>System C</w:t>
            </w:r>
          </w:p>
        </w:tc>
        <w:tc>
          <w:tcPr>
            <w:tcW w:w="4066" w:type="dxa"/>
          </w:tcPr>
          <w:p w:rsidR="00FE156C" w:rsidRDefault="00FE156C" w:rsidP="000D52D4">
            <w:r>
              <w:t>550e8400-e29b-41d4-a716-446655448778</w:t>
            </w:r>
          </w:p>
        </w:tc>
        <w:tc>
          <w:tcPr>
            <w:tcW w:w="2296" w:type="dxa"/>
          </w:tcPr>
          <w:p w:rsidR="00FE156C" w:rsidRDefault="00FE156C" w:rsidP="000D52D4">
            <w:r>
              <w:t>Top Temp Control</w:t>
            </w:r>
          </w:p>
        </w:tc>
      </w:tr>
    </w:tbl>
    <w:p w:rsidR="000D52D4" w:rsidRDefault="000D52D4" w:rsidP="000D52D4">
      <w:pPr>
        <w:pStyle w:val="Heading2"/>
      </w:pPr>
      <w:bookmarkStart w:id="10" w:name="_Toc297009673"/>
      <w:r>
        <w:t>Property</w:t>
      </w:r>
      <w:bookmarkEnd w:id="10"/>
    </w:p>
    <w:p w:rsidR="000D52D4" w:rsidRDefault="000D52D4" w:rsidP="000D52D4">
      <w:r>
        <w:t xml:space="preserve">A Property </w:t>
      </w:r>
      <w:r w:rsidR="00CD267D">
        <w:t>defines a</w:t>
      </w:r>
      <w:r w:rsidR="00F77401">
        <w:t>n</w:t>
      </w:r>
      <w:r w:rsidR="00CD267D">
        <w:t xml:space="preserve"> attribute or characteristic </w:t>
      </w:r>
      <w:r>
        <w:t>of a</w:t>
      </w:r>
      <w:r w:rsidR="009A2B6D">
        <w:t>n</w:t>
      </w:r>
      <w:r>
        <w:t xml:space="preserve"> </w:t>
      </w:r>
      <w:r w:rsidR="009A2B6D">
        <w:t>E</w:t>
      </w:r>
      <w:r>
        <w:t>ntry.</w:t>
      </w:r>
      <w:r w:rsidR="00471FF5">
        <w:t xml:space="preserve"> </w:t>
      </w:r>
      <w:r>
        <w:t xml:space="preserve">Properties may be used to help identify equivalent </w:t>
      </w:r>
      <w:r w:rsidR="009A2B6D">
        <w:t>E</w:t>
      </w:r>
      <w:r>
        <w:t>ntries.</w:t>
      </w:r>
      <w:r w:rsidR="00471FF5">
        <w:t xml:space="preserve"> </w:t>
      </w:r>
      <w:r>
        <w:t xml:space="preserve">The </w:t>
      </w:r>
      <w:r w:rsidR="00CD267D">
        <w:t>P</w:t>
      </w:r>
      <w:r>
        <w:t xml:space="preserve">roperties should be a small set of </w:t>
      </w:r>
      <w:r w:rsidR="009A2B6D">
        <w:t>attributes</w:t>
      </w:r>
      <w:r>
        <w:t xml:space="preserve"> that may be needed to link systems together, and </w:t>
      </w:r>
      <w:r w:rsidR="009A2B6D">
        <w:t xml:space="preserve">are </w:t>
      </w:r>
      <w:r>
        <w:t>not intended to be a global property master registry.</w:t>
      </w:r>
    </w:p>
    <w:p w:rsidR="00B70C54" w:rsidRDefault="00B70C54" w:rsidP="000D52D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418"/>
      </w:tblGrid>
      <w:tr w:rsidR="00D043F5" w:rsidRPr="000D52D4" w:rsidTr="00D043F5">
        <w:trPr>
          <w:cantSplit/>
        </w:trPr>
        <w:tc>
          <w:tcPr>
            <w:tcW w:w="1809" w:type="dxa"/>
            <w:shd w:val="clear" w:color="auto" w:fill="D9D9D9" w:themeFill="background1" w:themeFillShade="D9"/>
          </w:tcPr>
          <w:p w:rsidR="00D043F5" w:rsidRPr="003E0DC6" w:rsidRDefault="00D043F5" w:rsidP="009A2B6D">
            <w:pPr>
              <w:jc w:val="center"/>
              <w:rPr>
                <w:b/>
              </w:rPr>
            </w:pPr>
            <w:r w:rsidRPr="003E0DC6">
              <w:rPr>
                <w:b/>
              </w:rPr>
              <w:t>Attribute</w:t>
            </w:r>
          </w:p>
        </w:tc>
        <w:tc>
          <w:tcPr>
            <w:tcW w:w="5670" w:type="dxa"/>
            <w:shd w:val="clear" w:color="auto" w:fill="D9D9D9" w:themeFill="background1" w:themeFillShade="D9"/>
          </w:tcPr>
          <w:p w:rsidR="00D043F5" w:rsidRPr="003E0DC6" w:rsidRDefault="00D043F5" w:rsidP="009A2B6D">
            <w:pPr>
              <w:jc w:val="center"/>
              <w:rPr>
                <w:b/>
              </w:rPr>
            </w:pPr>
            <w:r w:rsidRPr="003E0DC6">
              <w:rPr>
                <w:b/>
              </w:rPr>
              <w:t>Description</w:t>
            </w:r>
          </w:p>
        </w:tc>
        <w:tc>
          <w:tcPr>
            <w:tcW w:w="1418" w:type="dxa"/>
            <w:shd w:val="clear" w:color="auto" w:fill="D9D9D9" w:themeFill="background1" w:themeFillShade="D9"/>
          </w:tcPr>
          <w:p w:rsidR="00D043F5" w:rsidRPr="003E0DC6" w:rsidRDefault="00D043F5" w:rsidP="009A2B6D">
            <w:pPr>
              <w:jc w:val="center"/>
              <w:rPr>
                <w:b/>
              </w:rPr>
            </w:pPr>
            <w:r>
              <w:rPr>
                <w:b/>
              </w:rPr>
              <w:t>Cardinality</w:t>
            </w:r>
          </w:p>
        </w:tc>
      </w:tr>
      <w:tr w:rsidR="00D043F5" w:rsidRPr="000D52D4" w:rsidTr="00D043F5">
        <w:trPr>
          <w:cantSplit/>
        </w:trPr>
        <w:tc>
          <w:tcPr>
            <w:tcW w:w="1809" w:type="dxa"/>
          </w:tcPr>
          <w:p w:rsidR="00D043F5" w:rsidRPr="000D52D4" w:rsidRDefault="00D043F5" w:rsidP="009A2B6D">
            <w:pPr>
              <w:jc w:val="left"/>
            </w:pPr>
            <w:r>
              <w:t>ID</w:t>
            </w:r>
          </w:p>
        </w:tc>
        <w:tc>
          <w:tcPr>
            <w:tcW w:w="5670" w:type="dxa"/>
          </w:tcPr>
          <w:p w:rsidR="00D043F5" w:rsidRPr="000D52D4" w:rsidRDefault="00D043F5" w:rsidP="009A2B6D">
            <w:pPr>
              <w:jc w:val="left"/>
            </w:pPr>
            <w:r>
              <w:t>User defined identification of the property. This must be unique for a registry entry.</w:t>
            </w:r>
          </w:p>
        </w:tc>
        <w:tc>
          <w:tcPr>
            <w:tcW w:w="1418" w:type="dxa"/>
          </w:tcPr>
          <w:p w:rsidR="00D043F5" w:rsidRDefault="00D043F5" w:rsidP="009A2B6D">
            <w:pPr>
              <w:jc w:val="left"/>
            </w:pPr>
            <w:r>
              <w:t>1</w:t>
            </w:r>
          </w:p>
        </w:tc>
      </w:tr>
      <w:tr w:rsidR="00D043F5" w:rsidRPr="000D52D4" w:rsidTr="00D043F5">
        <w:trPr>
          <w:cantSplit/>
        </w:trPr>
        <w:tc>
          <w:tcPr>
            <w:tcW w:w="1809" w:type="dxa"/>
          </w:tcPr>
          <w:p w:rsidR="00D043F5" w:rsidRDefault="00D043F5" w:rsidP="009A2B6D">
            <w:pPr>
              <w:jc w:val="left"/>
            </w:pPr>
            <w:r>
              <w:t>PropertyValue</w:t>
            </w:r>
          </w:p>
        </w:tc>
        <w:tc>
          <w:tcPr>
            <w:tcW w:w="5670" w:type="dxa"/>
          </w:tcPr>
          <w:p w:rsidR="00D043F5" w:rsidRDefault="00D043F5" w:rsidP="00D043F5">
            <w:pPr>
              <w:jc w:val="left"/>
            </w:pPr>
            <w:r>
              <w:t xml:space="preserve">Value of the property. See Section </w:t>
            </w:r>
            <w:r>
              <w:fldChar w:fldCharType="begin"/>
            </w:r>
            <w:r>
              <w:instrText xml:space="preserve"> REF _Ref295372111 \r \h </w:instrText>
            </w:r>
            <w:r>
              <w:fldChar w:fldCharType="separate"/>
            </w:r>
            <w:r w:rsidR="00125305">
              <w:t>2.7</w:t>
            </w:r>
            <w:r>
              <w:fldChar w:fldCharType="end"/>
            </w:r>
            <w:r>
              <w:t>.</w:t>
            </w:r>
          </w:p>
        </w:tc>
        <w:tc>
          <w:tcPr>
            <w:tcW w:w="1418" w:type="dxa"/>
          </w:tcPr>
          <w:p w:rsidR="00D043F5" w:rsidRDefault="00D043F5" w:rsidP="009A2B6D">
            <w:pPr>
              <w:jc w:val="left"/>
            </w:pPr>
            <w:r>
              <w:t>0..*</w:t>
            </w:r>
          </w:p>
        </w:tc>
      </w:tr>
      <w:tr w:rsidR="00D043F5" w:rsidRPr="000D52D4" w:rsidTr="00D043F5">
        <w:trPr>
          <w:cantSplit/>
        </w:trPr>
        <w:tc>
          <w:tcPr>
            <w:tcW w:w="1809" w:type="dxa"/>
          </w:tcPr>
          <w:p w:rsidR="00D043F5" w:rsidRPr="000D52D4" w:rsidRDefault="00D043F5" w:rsidP="009A2B6D">
            <w:pPr>
              <w:jc w:val="left"/>
            </w:pPr>
            <w:r>
              <w:t>DataType</w:t>
            </w:r>
          </w:p>
        </w:tc>
        <w:tc>
          <w:tcPr>
            <w:tcW w:w="5670" w:type="dxa"/>
          </w:tcPr>
          <w:p w:rsidR="00D043F5" w:rsidRDefault="00D043F5" w:rsidP="009A2B6D">
            <w:pPr>
              <w:jc w:val="left"/>
            </w:pPr>
            <w:r>
              <w:t>Data type of the value.</w:t>
            </w:r>
          </w:p>
        </w:tc>
        <w:tc>
          <w:tcPr>
            <w:tcW w:w="1418" w:type="dxa"/>
          </w:tcPr>
          <w:p w:rsidR="00D043F5" w:rsidRDefault="00D043F5" w:rsidP="009A2B6D">
            <w:pPr>
              <w:jc w:val="left"/>
            </w:pPr>
            <w:r>
              <w:t>0..1</w:t>
            </w:r>
          </w:p>
        </w:tc>
      </w:tr>
    </w:tbl>
    <w:p w:rsidR="00D043F5" w:rsidRPr="00D043F5" w:rsidRDefault="00D043F5" w:rsidP="00D043F5">
      <w:bookmarkStart w:id="11" w:name="_Ref294704977"/>
      <w:r w:rsidRPr="00D043F5">
        <w:rPr>
          <w:b/>
        </w:rPr>
        <w:t>Primary Key</w:t>
      </w:r>
      <w:r>
        <w:rPr>
          <w:b/>
        </w:rPr>
        <w:t>:</w:t>
      </w:r>
      <w:r>
        <w:t xml:space="preserve"> </w:t>
      </w:r>
      <w:r w:rsidR="00CD267D">
        <w:t xml:space="preserve">Registry ID, </w:t>
      </w:r>
      <w:r w:rsidR="00CD267D" w:rsidRPr="00D043F5">
        <w:t>Category</w:t>
      </w:r>
      <w:r w:rsidR="00CD267D">
        <w:t xml:space="preserve"> ID, Category SourceID</w:t>
      </w:r>
      <w:r w:rsidR="00CD267D" w:rsidRPr="00D043F5">
        <w:t xml:space="preserve">, </w:t>
      </w:r>
      <w:r w:rsidR="00CD267D">
        <w:t xml:space="preserve">Entity IDInSource, Entity SourceID, Property </w:t>
      </w:r>
      <w:r>
        <w:t>ID</w:t>
      </w:r>
    </w:p>
    <w:p w:rsidR="009A2B6D" w:rsidRDefault="009A2B6D" w:rsidP="009A2B6D">
      <w:pPr>
        <w:pStyle w:val="Heading2"/>
      </w:pPr>
      <w:bookmarkStart w:id="12" w:name="_Ref295372111"/>
      <w:bookmarkStart w:id="13" w:name="_Toc297009674"/>
      <w:r>
        <w:t>Property</w:t>
      </w:r>
      <w:r w:rsidR="00ED5ADB">
        <w:t>Value</w:t>
      </w:r>
      <w:bookmarkEnd w:id="11"/>
      <w:bookmarkEnd w:id="12"/>
      <w:bookmarkEnd w:id="13"/>
    </w:p>
    <w:p w:rsidR="009A2B6D" w:rsidRDefault="009A2B6D" w:rsidP="009A2B6D">
      <w:r>
        <w:t>A Property</w:t>
      </w:r>
      <w:r w:rsidR="00ED5ADB">
        <w:t>Value</w:t>
      </w:r>
      <w:r>
        <w:t xml:space="preserve"> </w:t>
      </w:r>
      <w:r w:rsidR="00ED5ADB">
        <w:t>is a group of attributes that form the value of an Entry Property. The PropertyValue can be a key-value pair or a single value with or without a unit of measure</w:t>
      </w:r>
      <w:r>
        <w:t>.</w:t>
      </w:r>
    </w:p>
    <w:p w:rsidR="009A2B6D" w:rsidRDefault="009A2B6D" w:rsidP="000D52D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5670"/>
        <w:gridCol w:w="1418"/>
      </w:tblGrid>
      <w:tr w:rsidR="00D043F5" w:rsidRPr="000D52D4" w:rsidTr="00D043F5">
        <w:trPr>
          <w:cantSplit/>
        </w:trPr>
        <w:tc>
          <w:tcPr>
            <w:tcW w:w="1809" w:type="dxa"/>
            <w:shd w:val="clear" w:color="auto" w:fill="D9D9D9" w:themeFill="background1" w:themeFillShade="D9"/>
          </w:tcPr>
          <w:p w:rsidR="00D043F5" w:rsidRPr="003E0DC6" w:rsidRDefault="00D043F5" w:rsidP="00B15356">
            <w:pPr>
              <w:jc w:val="center"/>
              <w:rPr>
                <w:b/>
              </w:rPr>
            </w:pPr>
            <w:r w:rsidRPr="003E0DC6">
              <w:rPr>
                <w:b/>
              </w:rPr>
              <w:t>Attribute</w:t>
            </w:r>
          </w:p>
        </w:tc>
        <w:tc>
          <w:tcPr>
            <w:tcW w:w="5670" w:type="dxa"/>
            <w:shd w:val="clear" w:color="auto" w:fill="D9D9D9" w:themeFill="background1" w:themeFillShade="D9"/>
          </w:tcPr>
          <w:p w:rsidR="00D043F5" w:rsidRPr="003E0DC6" w:rsidRDefault="00D043F5" w:rsidP="00B15356">
            <w:pPr>
              <w:jc w:val="center"/>
              <w:rPr>
                <w:b/>
              </w:rPr>
            </w:pPr>
            <w:r w:rsidRPr="003E0DC6">
              <w:rPr>
                <w:b/>
              </w:rPr>
              <w:t>Description</w:t>
            </w:r>
          </w:p>
        </w:tc>
        <w:tc>
          <w:tcPr>
            <w:tcW w:w="1418" w:type="dxa"/>
            <w:shd w:val="clear" w:color="auto" w:fill="D9D9D9" w:themeFill="background1" w:themeFillShade="D9"/>
          </w:tcPr>
          <w:p w:rsidR="00D043F5" w:rsidRPr="003E0DC6" w:rsidRDefault="00D043F5" w:rsidP="00B15356">
            <w:pPr>
              <w:jc w:val="center"/>
              <w:rPr>
                <w:b/>
              </w:rPr>
            </w:pPr>
            <w:r>
              <w:rPr>
                <w:b/>
              </w:rPr>
              <w:t>Cardinality</w:t>
            </w:r>
          </w:p>
        </w:tc>
      </w:tr>
      <w:tr w:rsidR="00D043F5" w:rsidRPr="000D52D4" w:rsidTr="00D043F5">
        <w:trPr>
          <w:cantSplit/>
        </w:trPr>
        <w:tc>
          <w:tcPr>
            <w:tcW w:w="1809" w:type="dxa"/>
          </w:tcPr>
          <w:p w:rsidR="00D043F5" w:rsidRDefault="00D043F5" w:rsidP="00B15356">
            <w:pPr>
              <w:jc w:val="left"/>
            </w:pPr>
            <w:r>
              <w:t>Key</w:t>
            </w:r>
          </w:p>
        </w:tc>
        <w:tc>
          <w:tcPr>
            <w:tcW w:w="5670" w:type="dxa"/>
          </w:tcPr>
          <w:p w:rsidR="00D043F5" w:rsidRDefault="008C7739" w:rsidP="008C7739">
            <w:pPr>
              <w:jc w:val="left"/>
            </w:pPr>
            <w:r>
              <w:t>String-serialized k</w:t>
            </w:r>
            <w:r w:rsidR="00D043F5">
              <w:t>ey for the key-value pair of the property. Is not required if the value is not a key-value pair.</w:t>
            </w:r>
          </w:p>
        </w:tc>
        <w:tc>
          <w:tcPr>
            <w:tcW w:w="1418" w:type="dxa"/>
          </w:tcPr>
          <w:p w:rsidR="00D043F5" w:rsidRDefault="00D043F5" w:rsidP="00B15356">
            <w:pPr>
              <w:jc w:val="left"/>
            </w:pPr>
            <w:r>
              <w:t>0..1</w:t>
            </w:r>
          </w:p>
        </w:tc>
      </w:tr>
      <w:tr w:rsidR="00D043F5" w:rsidRPr="000D52D4" w:rsidTr="00D043F5">
        <w:trPr>
          <w:cantSplit/>
        </w:trPr>
        <w:tc>
          <w:tcPr>
            <w:tcW w:w="1809" w:type="dxa"/>
          </w:tcPr>
          <w:p w:rsidR="00D043F5" w:rsidRDefault="00D043F5" w:rsidP="00B15356">
            <w:pPr>
              <w:jc w:val="left"/>
            </w:pPr>
            <w:r>
              <w:t>Value</w:t>
            </w:r>
          </w:p>
        </w:tc>
        <w:tc>
          <w:tcPr>
            <w:tcW w:w="5670" w:type="dxa"/>
          </w:tcPr>
          <w:p w:rsidR="00D043F5" w:rsidRDefault="008C7739" w:rsidP="008C7739">
            <w:pPr>
              <w:jc w:val="left"/>
            </w:pPr>
            <w:r>
              <w:t>String-serialized v</w:t>
            </w:r>
            <w:r w:rsidR="00D043F5">
              <w:t>alue of the property. Multiple values are allowed to provide for alternate values for identification.</w:t>
            </w:r>
          </w:p>
        </w:tc>
        <w:tc>
          <w:tcPr>
            <w:tcW w:w="1418" w:type="dxa"/>
          </w:tcPr>
          <w:p w:rsidR="00D043F5" w:rsidRDefault="00D043F5" w:rsidP="00B15356">
            <w:pPr>
              <w:jc w:val="left"/>
            </w:pPr>
            <w:r>
              <w:t>1</w:t>
            </w:r>
          </w:p>
        </w:tc>
      </w:tr>
      <w:tr w:rsidR="00D043F5" w:rsidRPr="000D52D4" w:rsidTr="00D043F5">
        <w:trPr>
          <w:cantSplit/>
        </w:trPr>
        <w:tc>
          <w:tcPr>
            <w:tcW w:w="1809" w:type="dxa"/>
          </w:tcPr>
          <w:p w:rsidR="00D043F5" w:rsidRDefault="00D043F5" w:rsidP="00B15356">
            <w:pPr>
              <w:jc w:val="left"/>
            </w:pPr>
            <w:r>
              <w:t>UnitOfMeasure</w:t>
            </w:r>
          </w:p>
        </w:tc>
        <w:tc>
          <w:tcPr>
            <w:tcW w:w="5670" w:type="dxa"/>
          </w:tcPr>
          <w:p w:rsidR="00D043F5" w:rsidRDefault="00D043F5" w:rsidP="00B15356">
            <w:pPr>
              <w:jc w:val="left"/>
            </w:pPr>
            <w:r>
              <w:t>Unit of measure of the value. The code list is specified through the UN/CEFACT CodeType list metadata attributes.</w:t>
            </w:r>
          </w:p>
        </w:tc>
        <w:tc>
          <w:tcPr>
            <w:tcW w:w="1418" w:type="dxa"/>
          </w:tcPr>
          <w:p w:rsidR="00D043F5" w:rsidRDefault="00D043F5" w:rsidP="00ED5ADB">
            <w:pPr>
              <w:jc w:val="left"/>
            </w:pPr>
            <w:r>
              <w:t>0..1</w:t>
            </w:r>
          </w:p>
        </w:tc>
      </w:tr>
    </w:tbl>
    <w:p w:rsidR="00DC7219" w:rsidRDefault="0098065A" w:rsidP="0098065A">
      <w:pPr>
        <w:pStyle w:val="Heading1"/>
        <w:pageBreakBefore/>
      </w:pPr>
      <w:bookmarkStart w:id="14" w:name="_Toc297009675"/>
      <w:r>
        <w:lastRenderedPageBreak/>
        <w:t>Service Definitions</w:t>
      </w:r>
      <w:bookmarkEnd w:id="14"/>
    </w:p>
    <w:p w:rsidR="00217EFE" w:rsidRDefault="005F47CD" w:rsidP="0098065A">
      <w:r>
        <w:t xml:space="preserve">This section defines the detailed format for the </w:t>
      </w:r>
      <w:r w:rsidR="005C7DB1">
        <w:rPr>
          <w:i/>
        </w:rPr>
        <w:t>CIR</w:t>
      </w:r>
      <w:r w:rsidRPr="005F47CD">
        <w:rPr>
          <w:i/>
        </w:rPr>
        <w:t xml:space="preserve"> Service</w:t>
      </w:r>
      <w:r>
        <w:t xml:space="preserve"> definitions.</w:t>
      </w:r>
    </w:p>
    <w:p w:rsidR="00930ABB" w:rsidRDefault="005C7DB1" w:rsidP="00B70C54">
      <w:pPr>
        <w:pStyle w:val="Heading2"/>
      </w:pPr>
      <w:bookmarkStart w:id="15" w:name="_Toc297009676"/>
      <w:r>
        <w:t>CIR</w:t>
      </w:r>
      <w:r w:rsidR="00930ABB">
        <w:t xml:space="preserve"> </w:t>
      </w:r>
      <w:r w:rsidR="007233FD">
        <w:t xml:space="preserve">Command </w:t>
      </w:r>
      <w:r w:rsidR="00930ABB">
        <w:t>Services</w:t>
      </w:r>
      <w:bookmarkEnd w:id="15"/>
    </w:p>
    <w:p w:rsidR="00485A8E" w:rsidRPr="00F07C65" w:rsidRDefault="00485A8E" w:rsidP="00485A8E">
      <w:r>
        <w:t>The Command Services exposed by the CIR allow a client to create/update/delete registry data.</w:t>
      </w:r>
      <w:r w:rsidR="00EF4909">
        <w:t xml:space="preserve"> All operations should be atomic, and there should be no partial creates/updates/deletions if a fault is thrown during the invocation of a service.</w:t>
      </w:r>
    </w:p>
    <w:p w:rsidR="00E41FA3" w:rsidRDefault="00E41FA3" w:rsidP="00E41FA3">
      <w:pPr>
        <w:pStyle w:val="Heading3"/>
      </w:pPr>
      <w:bookmarkStart w:id="16" w:name="_Toc297009677"/>
      <w:r>
        <w:t>Create Registry</w:t>
      </w:r>
      <w:bookmarkEnd w:id="16"/>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34"/>
        <w:gridCol w:w="7316"/>
      </w:tblGrid>
      <w:tr w:rsidR="00E41FA3" w:rsidRPr="0098065A" w:rsidTr="00AB2091">
        <w:trPr>
          <w:cantSplit/>
          <w:trHeight w:val="368"/>
        </w:trPr>
        <w:tc>
          <w:tcPr>
            <w:tcW w:w="1434" w:type="dxa"/>
            <w:shd w:val="clear" w:color="auto" w:fill="4C4C4C"/>
          </w:tcPr>
          <w:p w:rsidR="00E41FA3" w:rsidRPr="003E0DC6" w:rsidRDefault="00E41FA3" w:rsidP="003E0DC6">
            <w:pPr>
              <w:keepLines/>
              <w:jc w:val="left"/>
              <w:rPr>
                <w:b/>
                <w:color w:val="FFFFFF"/>
              </w:rPr>
            </w:pPr>
            <w:r w:rsidRPr="003E0DC6">
              <w:rPr>
                <w:b/>
                <w:color w:val="FFFFFF"/>
              </w:rPr>
              <w:t>Name</w:t>
            </w:r>
          </w:p>
        </w:tc>
        <w:tc>
          <w:tcPr>
            <w:tcW w:w="7316" w:type="dxa"/>
          </w:tcPr>
          <w:p w:rsidR="00E41FA3" w:rsidRPr="0098065A" w:rsidRDefault="00E41FA3" w:rsidP="00433869">
            <w:pPr>
              <w:keepLines/>
              <w:jc w:val="left"/>
            </w:pPr>
            <w:r>
              <w:t>CreateRegistry</w:t>
            </w:r>
          </w:p>
        </w:tc>
      </w:tr>
      <w:tr w:rsidR="00E41FA3" w:rsidRPr="0098065A" w:rsidTr="00AB2091">
        <w:trPr>
          <w:cantSplit/>
          <w:trHeight w:val="621"/>
        </w:trPr>
        <w:tc>
          <w:tcPr>
            <w:tcW w:w="1434" w:type="dxa"/>
            <w:shd w:val="clear" w:color="auto" w:fill="4C4C4C"/>
          </w:tcPr>
          <w:p w:rsidR="00E41FA3" w:rsidRPr="003E0DC6" w:rsidRDefault="00E41FA3" w:rsidP="003E0DC6">
            <w:pPr>
              <w:keepLines/>
              <w:jc w:val="left"/>
              <w:rPr>
                <w:b/>
                <w:color w:val="FFFFFF"/>
              </w:rPr>
            </w:pPr>
            <w:r w:rsidRPr="003E0DC6">
              <w:rPr>
                <w:b/>
                <w:color w:val="FFFFFF"/>
              </w:rPr>
              <w:t>Description</w:t>
            </w:r>
          </w:p>
        </w:tc>
        <w:tc>
          <w:tcPr>
            <w:tcW w:w="7316" w:type="dxa"/>
          </w:tcPr>
          <w:p w:rsidR="00E41FA3" w:rsidRPr="0098065A" w:rsidRDefault="00E41FA3" w:rsidP="000D25A2">
            <w:pPr>
              <w:keepLines/>
              <w:jc w:val="left"/>
            </w:pPr>
            <w:r>
              <w:t xml:space="preserve">Creates a new </w:t>
            </w:r>
            <w:r w:rsidR="000D25A2">
              <w:t>R</w:t>
            </w:r>
            <w:r>
              <w:t xml:space="preserve">egistry, new </w:t>
            </w:r>
            <w:r w:rsidR="000D25A2">
              <w:t>C</w:t>
            </w:r>
            <w:r>
              <w:t xml:space="preserve">ategory in a </w:t>
            </w:r>
            <w:r w:rsidR="000D25A2">
              <w:t>Re</w:t>
            </w:r>
            <w:r>
              <w:t xml:space="preserve">gistry, new </w:t>
            </w:r>
            <w:r w:rsidR="000D25A2">
              <w:t>E</w:t>
            </w:r>
            <w:r>
              <w:t xml:space="preserve">ntries in </w:t>
            </w:r>
            <w:r w:rsidR="000D25A2">
              <w:t>a</w:t>
            </w:r>
            <w:r>
              <w:t xml:space="preserve"> </w:t>
            </w:r>
            <w:r w:rsidR="000D25A2">
              <w:t>C</w:t>
            </w:r>
            <w:r>
              <w:t>ategory</w:t>
            </w:r>
            <w:r w:rsidR="00FB32F2">
              <w:t xml:space="preserve">, and </w:t>
            </w:r>
            <w:r w:rsidR="000D25A2">
              <w:t>P</w:t>
            </w:r>
            <w:r w:rsidR="00FB32F2">
              <w:t xml:space="preserve">roperties with </w:t>
            </w:r>
            <w:r w:rsidR="000D25A2">
              <w:t>V</w:t>
            </w:r>
            <w:r w:rsidR="00FB32F2">
              <w:t xml:space="preserve">alues in an </w:t>
            </w:r>
            <w:r w:rsidR="000D25A2">
              <w:t>E</w:t>
            </w:r>
            <w:r w:rsidR="00FB32F2">
              <w:t>ntry</w:t>
            </w:r>
            <w:r>
              <w:t>.</w:t>
            </w:r>
          </w:p>
        </w:tc>
      </w:tr>
      <w:tr w:rsidR="00E41FA3" w:rsidRPr="0098065A" w:rsidTr="00AB2091">
        <w:trPr>
          <w:cantSplit/>
          <w:trHeight w:val="1660"/>
        </w:trPr>
        <w:tc>
          <w:tcPr>
            <w:tcW w:w="1434" w:type="dxa"/>
            <w:shd w:val="clear" w:color="auto" w:fill="4C4C4C"/>
          </w:tcPr>
          <w:p w:rsidR="00E41FA3" w:rsidRPr="003E0DC6" w:rsidRDefault="00E41FA3" w:rsidP="003E0DC6">
            <w:pPr>
              <w:keepLines/>
              <w:jc w:val="left"/>
              <w:rPr>
                <w:b/>
                <w:color w:val="FFFFFF"/>
              </w:rPr>
            </w:pPr>
            <w:r w:rsidRPr="003E0DC6">
              <w:rPr>
                <w:b/>
                <w:color w:val="FFFFFF"/>
              </w:rPr>
              <w:t>Input Parameters</w:t>
            </w:r>
          </w:p>
        </w:tc>
        <w:tc>
          <w:tcPr>
            <w:tcW w:w="7316" w:type="dxa"/>
          </w:tcPr>
          <w:p w:rsidR="000D25A2" w:rsidRDefault="005B451A" w:rsidP="00687C89">
            <w:pPr>
              <w:pStyle w:val="ListParagraph"/>
              <w:keepLines/>
              <w:numPr>
                <w:ilvl w:val="0"/>
                <w:numId w:val="7"/>
              </w:numPr>
              <w:jc w:val="left"/>
            </w:pPr>
            <w:r>
              <w:t>Registry</w:t>
            </w:r>
            <w:r w:rsidR="006949A4">
              <w:t xml:space="preserve"> (</w:t>
            </w:r>
            <w:r>
              <w:rPr>
                <w:i/>
              </w:rPr>
              <w:t>Registry</w:t>
            </w:r>
            <w:r w:rsidR="006949A4">
              <w:t>) [1..*]</w:t>
            </w:r>
          </w:p>
          <w:p w:rsidR="00687C89" w:rsidRDefault="00687C89" w:rsidP="00687C89">
            <w:pPr>
              <w:pStyle w:val="ListParagraph"/>
              <w:keepLines/>
              <w:numPr>
                <w:ilvl w:val="1"/>
                <w:numId w:val="7"/>
              </w:numPr>
              <w:jc w:val="left"/>
            </w:pPr>
            <w:r>
              <w:t xml:space="preserve">The </w:t>
            </w:r>
            <w:r w:rsidR="005B451A">
              <w:t>Registry/</w:t>
            </w:r>
            <w:r>
              <w:t>Category/Entry/Property structure to create within the CIR server.</w:t>
            </w:r>
          </w:p>
          <w:p w:rsidR="00687C89" w:rsidRDefault="00687C89" w:rsidP="00687C89">
            <w:pPr>
              <w:pStyle w:val="ListParagraph"/>
              <w:keepLines/>
              <w:numPr>
                <w:ilvl w:val="0"/>
                <w:numId w:val="7"/>
              </w:numPr>
              <w:jc w:val="left"/>
            </w:pPr>
            <w:r>
              <w:t xml:space="preserve">CreateCIRID </w:t>
            </w:r>
            <w:r w:rsidR="009D3CA6">
              <w:t>(</w:t>
            </w:r>
            <w:r w:rsidRPr="009D3CA6">
              <w:rPr>
                <w:i/>
              </w:rPr>
              <w:t>Boolean</w:t>
            </w:r>
            <w:r w:rsidR="009D3CA6">
              <w:t>) [1]</w:t>
            </w:r>
          </w:p>
          <w:p w:rsidR="00E41FA3" w:rsidRPr="0098065A" w:rsidRDefault="00687C89" w:rsidP="003E0DC6">
            <w:pPr>
              <w:pStyle w:val="ListParagraph"/>
              <w:keepLines/>
              <w:numPr>
                <w:ilvl w:val="1"/>
                <w:numId w:val="7"/>
              </w:numPr>
              <w:jc w:val="left"/>
            </w:pPr>
            <w:r>
              <w:t>This flag indicates whether CIRIDs are created and allocated to the supplied Entries.</w:t>
            </w:r>
          </w:p>
        </w:tc>
      </w:tr>
      <w:tr w:rsidR="00687C89" w:rsidRPr="0098065A" w:rsidTr="00AB2091">
        <w:trPr>
          <w:cantSplit/>
          <w:trHeight w:val="3235"/>
        </w:trPr>
        <w:tc>
          <w:tcPr>
            <w:tcW w:w="1434" w:type="dxa"/>
            <w:shd w:val="clear" w:color="auto" w:fill="4C4C4C"/>
          </w:tcPr>
          <w:p w:rsidR="00687C89" w:rsidRPr="003E0DC6" w:rsidRDefault="00687C89" w:rsidP="006B4DA5">
            <w:pPr>
              <w:keepLines/>
              <w:jc w:val="left"/>
              <w:rPr>
                <w:b/>
                <w:color w:val="FFFFFF"/>
              </w:rPr>
            </w:pPr>
            <w:r>
              <w:rPr>
                <w:b/>
                <w:color w:val="FFFFFF"/>
              </w:rPr>
              <w:t>Behavior</w:t>
            </w:r>
          </w:p>
        </w:tc>
        <w:tc>
          <w:tcPr>
            <w:tcW w:w="7316" w:type="dxa"/>
          </w:tcPr>
          <w:p w:rsidR="00687C89" w:rsidRDefault="00687C89" w:rsidP="005B5313">
            <w:pPr>
              <w:pStyle w:val="ListParagraph"/>
              <w:keepLines/>
              <w:numPr>
                <w:ilvl w:val="0"/>
                <w:numId w:val="7"/>
              </w:numPr>
              <w:jc w:val="left"/>
            </w:pPr>
            <w:r>
              <w:t xml:space="preserve">If the CIR server is configured to not allow new Registry objects and a new </w:t>
            </w:r>
            <w:r w:rsidR="006949A4">
              <w:t xml:space="preserve">Registry ID </w:t>
            </w:r>
            <w:r>
              <w:t xml:space="preserve">is supplied, then the CIR server will throw a </w:t>
            </w:r>
            <w:r w:rsidR="005B5313">
              <w:t>CreateRegistryFault</w:t>
            </w:r>
            <w:r>
              <w:t>.</w:t>
            </w:r>
          </w:p>
          <w:p w:rsidR="005B451A" w:rsidRDefault="005B451A" w:rsidP="005B5313">
            <w:pPr>
              <w:pStyle w:val="ListParagraph"/>
              <w:keepLines/>
              <w:numPr>
                <w:ilvl w:val="0"/>
                <w:numId w:val="7"/>
              </w:numPr>
              <w:jc w:val="left"/>
            </w:pPr>
            <w:r>
              <w:t xml:space="preserve">If the CIR server is configured to not allow new Category objects and a new Category ID and Source ID are supplied, then the CIR server will throw a </w:t>
            </w:r>
            <w:r w:rsidR="005B5313">
              <w:t>CreateCategoryFault</w:t>
            </w:r>
            <w:r>
              <w:t>.</w:t>
            </w:r>
          </w:p>
          <w:p w:rsidR="00687C89" w:rsidRDefault="00687C89" w:rsidP="009D3CA6">
            <w:pPr>
              <w:pStyle w:val="ListParagraph"/>
              <w:keepLines/>
              <w:numPr>
                <w:ilvl w:val="0"/>
                <w:numId w:val="10"/>
              </w:numPr>
              <w:jc w:val="left"/>
            </w:pPr>
            <w:r>
              <w:t xml:space="preserve">If there is a duplicate Entry (same </w:t>
            </w:r>
            <w:r w:rsidR="005B451A">
              <w:t>primary key</w:t>
            </w:r>
            <w:r w:rsidR="006C1299">
              <w:t xml:space="preserve"> as an existing Entry</w:t>
            </w:r>
            <w:r>
              <w:t>), then the CIR server wi</w:t>
            </w:r>
            <w:r w:rsidR="00EF4909">
              <w:t>ll throw a DuplicateEntryFault.</w:t>
            </w:r>
          </w:p>
          <w:p w:rsidR="00687C89" w:rsidRDefault="00687C89" w:rsidP="009D3CA6">
            <w:pPr>
              <w:pStyle w:val="ListParagraph"/>
              <w:keepLines/>
              <w:numPr>
                <w:ilvl w:val="0"/>
                <w:numId w:val="10"/>
              </w:numPr>
              <w:jc w:val="left"/>
            </w:pPr>
            <w:r>
              <w:t xml:space="preserve">If there is a duplicate Property (same </w:t>
            </w:r>
            <w:r w:rsidR="005B451A">
              <w:t>primary key as an existing Property</w:t>
            </w:r>
            <w:r>
              <w:t>), then</w:t>
            </w:r>
            <w:r w:rsidR="00D043F5">
              <w:t xml:space="preserve"> the CIR server will </w:t>
            </w:r>
            <w:r w:rsidR="00EF4909">
              <w:t>throw a DuplicatePropertyFault.</w:t>
            </w:r>
          </w:p>
          <w:p w:rsidR="005B451A" w:rsidRDefault="005C640D" w:rsidP="00EF4909">
            <w:pPr>
              <w:pStyle w:val="ListParagraph"/>
              <w:keepLines/>
              <w:numPr>
                <w:ilvl w:val="0"/>
                <w:numId w:val="10"/>
              </w:numPr>
              <w:jc w:val="left"/>
            </w:pPr>
            <w:r>
              <w:t>If CreateCIRID is TRUE, then new UUIDs are generated for any Entries supplied without a CIRID. If CreateCIRID is FALSE, then the CIRID field is not supplemented with UUIDs.</w:t>
            </w:r>
          </w:p>
        </w:tc>
      </w:tr>
      <w:tr w:rsidR="00E41FA3" w:rsidRPr="0098065A" w:rsidTr="00AB2091">
        <w:trPr>
          <w:cantSplit/>
          <w:trHeight w:val="385"/>
        </w:trPr>
        <w:tc>
          <w:tcPr>
            <w:tcW w:w="1434" w:type="dxa"/>
            <w:shd w:val="clear" w:color="auto" w:fill="4C4C4C"/>
          </w:tcPr>
          <w:p w:rsidR="00E41FA3" w:rsidRPr="003E0DC6" w:rsidRDefault="00E41FA3" w:rsidP="003E0DC6">
            <w:pPr>
              <w:keepLines/>
              <w:jc w:val="left"/>
              <w:rPr>
                <w:b/>
                <w:color w:val="FFFFFF"/>
              </w:rPr>
            </w:pPr>
            <w:r w:rsidRPr="003E0DC6">
              <w:rPr>
                <w:b/>
                <w:color w:val="FFFFFF"/>
              </w:rPr>
              <w:t>Returns</w:t>
            </w:r>
          </w:p>
        </w:tc>
        <w:tc>
          <w:tcPr>
            <w:tcW w:w="7316" w:type="dxa"/>
          </w:tcPr>
          <w:p w:rsidR="00E41FA3" w:rsidRPr="0098065A" w:rsidRDefault="009D3CA6" w:rsidP="009D3CA6">
            <w:pPr>
              <w:pStyle w:val="ListParagraph"/>
              <w:keepLines/>
              <w:numPr>
                <w:ilvl w:val="0"/>
                <w:numId w:val="7"/>
              </w:numPr>
              <w:jc w:val="left"/>
            </w:pPr>
            <w:r>
              <w:t>N/A</w:t>
            </w:r>
          </w:p>
        </w:tc>
      </w:tr>
      <w:tr w:rsidR="006B4DA5" w:rsidRPr="0098065A" w:rsidTr="00AB2091">
        <w:trPr>
          <w:cantSplit/>
          <w:trHeight w:val="1207"/>
        </w:trPr>
        <w:tc>
          <w:tcPr>
            <w:tcW w:w="1434" w:type="dxa"/>
            <w:shd w:val="clear" w:color="auto" w:fill="4C4C4C"/>
          </w:tcPr>
          <w:p w:rsidR="006B4DA5" w:rsidRPr="003E0DC6" w:rsidRDefault="006B4DA5" w:rsidP="003E0DC6">
            <w:pPr>
              <w:keepLines/>
              <w:jc w:val="left"/>
              <w:rPr>
                <w:b/>
                <w:color w:val="FFFFFF"/>
              </w:rPr>
            </w:pPr>
            <w:r>
              <w:rPr>
                <w:b/>
                <w:color w:val="FFFFFF"/>
              </w:rPr>
              <w:t>Faults</w:t>
            </w:r>
          </w:p>
        </w:tc>
        <w:tc>
          <w:tcPr>
            <w:tcW w:w="7316" w:type="dxa"/>
          </w:tcPr>
          <w:p w:rsidR="006B4DA5" w:rsidRDefault="005B5313" w:rsidP="006B4DA5">
            <w:pPr>
              <w:pStyle w:val="ListParagraph"/>
              <w:keepLines/>
              <w:numPr>
                <w:ilvl w:val="0"/>
                <w:numId w:val="7"/>
              </w:numPr>
              <w:jc w:val="left"/>
            </w:pPr>
            <w:r>
              <w:t>Create</w:t>
            </w:r>
            <w:r w:rsidR="006B4DA5">
              <w:t>RegistryFault</w:t>
            </w:r>
          </w:p>
          <w:p w:rsidR="005B451A" w:rsidRDefault="005B5313" w:rsidP="006B4DA5">
            <w:pPr>
              <w:pStyle w:val="ListParagraph"/>
              <w:keepLines/>
              <w:numPr>
                <w:ilvl w:val="0"/>
                <w:numId w:val="7"/>
              </w:numPr>
              <w:jc w:val="left"/>
            </w:pPr>
            <w:r>
              <w:t>Create</w:t>
            </w:r>
            <w:r w:rsidR="005B451A">
              <w:t>CategoryFault</w:t>
            </w:r>
          </w:p>
          <w:p w:rsidR="006B4DA5" w:rsidRDefault="006B4DA5" w:rsidP="006B4DA5">
            <w:pPr>
              <w:pStyle w:val="ListParagraph"/>
              <w:keepLines/>
              <w:numPr>
                <w:ilvl w:val="0"/>
                <w:numId w:val="7"/>
              </w:numPr>
              <w:jc w:val="left"/>
            </w:pPr>
            <w:r>
              <w:t>DuplicateEntryFault</w:t>
            </w:r>
          </w:p>
          <w:p w:rsidR="00F563C8" w:rsidRDefault="00F563C8" w:rsidP="006B4DA5">
            <w:pPr>
              <w:pStyle w:val="ListParagraph"/>
              <w:keepLines/>
              <w:numPr>
                <w:ilvl w:val="0"/>
                <w:numId w:val="7"/>
              </w:numPr>
              <w:jc w:val="left"/>
            </w:pPr>
            <w:r>
              <w:t>DuplicatePropertyFault</w:t>
            </w:r>
          </w:p>
        </w:tc>
      </w:tr>
    </w:tbl>
    <w:p w:rsidR="000D52D4" w:rsidRDefault="00AA0181" w:rsidP="000D52D4">
      <w:pPr>
        <w:pStyle w:val="Heading3"/>
      </w:pPr>
      <w:bookmarkStart w:id="17" w:name="_Toc297009678"/>
      <w:r>
        <w:t>Create</w:t>
      </w:r>
      <w:r w:rsidR="000D52D4">
        <w:t xml:space="preserve"> Equivalent Entry</w:t>
      </w:r>
      <w:bookmarkEnd w:id="1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Name</w:t>
            </w:r>
          </w:p>
        </w:tc>
        <w:tc>
          <w:tcPr>
            <w:tcW w:w="7380" w:type="dxa"/>
          </w:tcPr>
          <w:p w:rsidR="000D52D4" w:rsidRPr="0098065A" w:rsidRDefault="00AA0181" w:rsidP="003E0DC6">
            <w:pPr>
              <w:keepLines/>
              <w:jc w:val="left"/>
            </w:pPr>
            <w:r>
              <w:t>Create</w:t>
            </w:r>
            <w:r w:rsidR="000D52D4">
              <w:t>EquivalentEntry</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Description</w:t>
            </w:r>
          </w:p>
        </w:tc>
        <w:tc>
          <w:tcPr>
            <w:tcW w:w="7380" w:type="dxa"/>
          </w:tcPr>
          <w:p w:rsidR="000D52D4" w:rsidRDefault="00AA0181" w:rsidP="003E0DC6">
            <w:pPr>
              <w:keepLines/>
              <w:jc w:val="left"/>
            </w:pPr>
            <w:r>
              <w:t xml:space="preserve">Creates a single Entry </w:t>
            </w:r>
            <w:r w:rsidR="00595B57">
              <w:t xml:space="preserve">and associated Properties, </w:t>
            </w:r>
            <w:r>
              <w:t xml:space="preserve">and links </w:t>
            </w:r>
            <w:r w:rsidR="00595B57">
              <w:t xml:space="preserve">the new Entry </w:t>
            </w:r>
            <w:r>
              <w:t>to an existing equivalent Entry.</w:t>
            </w:r>
          </w:p>
          <w:p w:rsidR="000D52D4" w:rsidRPr="0098065A" w:rsidRDefault="00B70C54" w:rsidP="004424B3">
            <w:pPr>
              <w:keepLines/>
              <w:jc w:val="left"/>
            </w:pPr>
            <w:r>
              <w:t>Return</w:t>
            </w:r>
            <w:r w:rsidR="00595B57">
              <w:t xml:space="preserve">s the </w:t>
            </w:r>
            <w:r w:rsidR="004424B3">
              <w:t xml:space="preserve">CIRID of the </w:t>
            </w:r>
            <w:r w:rsidR="00595B57">
              <w:t>new</w:t>
            </w:r>
            <w:r w:rsidR="004424B3">
              <w:t>ly created</w:t>
            </w:r>
            <w:r w:rsidR="00595B57">
              <w:t xml:space="preserve"> Entry.</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lastRenderedPageBreak/>
              <w:t>Input Parameters</w:t>
            </w:r>
          </w:p>
        </w:tc>
        <w:tc>
          <w:tcPr>
            <w:tcW w:w="7380" w:type="dxa"/>
          </w:tcPr>
          <w:p w:rsidR="000D52D4" w:rsidRDefault="006C1299" w:rsidP="007C109B">
            <w:pPr>
              <w:keepLines/>
              <w:numPr>
                <w:ilvl w:val="0"/>
                <w:numId w:val="14"/>
              </w:numPr>
              <w:jc w:val="left"/>
            </w:pPr>
            <w:r>
              <w:t>Existing</w:t>
            </w:r>
            <w:r w:rsidR="00C6385F">
              <w:t xml:space="preserve"> ID</w:t>
            </w:r>
            <w:r w:rsidR="00AA0181">
              <w:t>I</w:t>
            </w:r>
            <w:r w:rsidR="00C6385F">
              <w:t xml:space="preserve">nSource </w:t>
            </w:r>
            <w:r w:rsidR="00EF4909">
              <w:t>(</w:t>
            </w:r>
            <w:r w:rsidR="009F5951" w:rsidRPr="00EF4909">
              <w:rPr>
                <w:i/>
              </w:rPr>
              <w:t>I</w:t>
            </w:r>
            <w:r w:rsidR="00E17E81">
              <w:rPr>
                <w:i/>
              </w:rPr>
              <w:t>D</w:t>
            </w:r>
            <w:r w:rsidR="009F5951" w:rsidRPr="00EF4909">
              <w:rPr>
                <w:i/>
              </w:rPr>
              <w:t>Type</w:t>
            </w:r>
            <w:r w:rsidR="00EF4909">
              <w:t>) [1]</w:t>
            </w:r>
          </w:p>
          <w:p w:rsidR="000D52D4" w:rsidRDefault="006C1299" w:rsidP="007C109B">
            <w:pPr>
              <w:keepLines/>
              <w:numPr>
                <w:ilvl w:val="0"/>
                <w:numId w:val="14"/>
              </w:numPr>
              <w:jc w:val="left"/>
            </w:pPr>
            <w:r>
              <w:t>Existing</w:t>
            </w:r>
            <w:r w:rsidR="000D52D4">
              <w:t xml:space="preserve"> </w:t>
            </w:r>
            <w:r w:rsidR="00C6385F">
              <w:t>Source</w:t>
            </w:r>
            <w:r w:rsidR="000D52D4">
              <w:t>ID</w:t>
            </w:r>
            <w:r w:rsidR="00B70C54">
              <w:t xml:space="preserve"> </w:t>
            </w:r>
            <w:r w:rsidR="00EF4909">
              <w:t>(</w:t>
            </w:r>
            <w:r w:rsidR="00E17E81" w:rsidRPr="00EF4909">
              <w:rPr>
                <w:i/>
              </w:rPr>
              <w:t>I</w:t>
            </w:r>
            <w:r w:rsidR="00E17E81">
              <w:rPr>
                <w:i/>
              </w:rPr>
              <w:t>D</w:t>
            </w:r>
            <w:r w:rsidR="00E17E81" w:rsidRPr="00EF4909">
              <w:rPr>
                <w:i/>
              </w:rPr>
              <w:t>Type</w:t>
            </w:r>
            <w:r w:rsidR="00EF4909">
              <w:t>) [1]</w:t>
            </w:r>
          </w:p>
          <w:p w:rsidR="009F5951" w:rsidRDefault="00EF4909" w:rsidP="007C109B">
            <w:pPr>
              <w:keepLines/>
              <w:numPr>
                <w:ilvl w:val="0"/>
                <w:numId w:val="14"/>
              </w:numPr>
              <w:jc w:val="left"/>
            </w:pPr>
            <w:r>
              <w:t>Registry ID (</w:t>
            </w:r>
            <w:r w:rsidR="00E17E81" w:rsidRPr="00EF4909">
              <w:rPr>
                <w:i/>
              </w:rPr>
              <w:t>I</w:t>
            </w:r>
            <w:r w:rsidR="00E17E81">
              <w:rPr>
                <w:i/>
              </w:rPr>
              <w:t>D</w:t>
            </w:r>
            <w:r w:rsidR="00E17E81" w:rsidRPr="00EF4909">
              <w:rPr>
                <w:i/>
              </w:rPr>
              <w:t>Type</w:t>
            </w:r>
            <w:r>
              <w:t>) [1]</w:t>
            </w:r>
          </w:p>
          <w:p w:rsidR="009F5951" w:rsidRDefault="009F5951" w:rsidP="007C109B">
            <w:pPr>
              <w:keepLines/>
              <w:numPr>
                <w:ilvl w:val="0"/>
                <w:numId w:val="14"/>
              </w:numPr>
              <w:jc w:val="left"/>
            </w:pPr>
            <w:r>
              <w:t xml:space="preserve">Category ID </w:t>
            </w:r>
            <w:r w:rsidR="00EF4909">
              <w:t>(</w:t>
            </w:r>
            <w:r w:rsidR="00E17E81" w:rsidRPr="00EF4909">
              <w:rPr>
                <w:i/>
              </w:rPr>
              <w:t>I</w:t>
            </w:r>
            <w:r w:rsidR="00E17E81">
              <w:rPr>
                <w:i/>
              </w:rPr>
              <w:t>D</w:t>
            </w:r>
            <w:r w:rsidR="00E17E81" w:rsidRPr="00EF4909">
              <w:rPr>
                <w:i/>
              </w:rPr>
              <w:t>Type</w:t>
            </w:r>
            <w:r w:rsidR="00EF4909">
              <w:t>) [1]</w:t>
            </w:r>
          </w:p>
          <w:p w:rsidR="009F5951" w:rsidRDefault="009F5951" w:rsidP="007C109B">
            <w:pPr>
              <w:keepLines/>
              <w:numPr>
                <w:ilvl w:val="0"/>
                <w:numId w:val="14"/>
              </w:numPr>
              <w:jc w:val="left"/>
            </w:pPr>
            <w:r>
              <w:t>Category Sour</w:t>
            </w:r>
            <w:r w:rsidR="00EF4909">
              <w:t>ceID (</w:t>
            </w:r>
            <w:r w:rsidR="00E17E81" w:rsidRPr="00EF4909">
              <w:rPr>
                <w:i/>
              </w:rPr>
              <w:t>I</w:t>
            </w:r>
            <w:r w:rsidR="00E17E81">
              <w:rPr>
                <w:i/>
              </w:rPr>
              <w:t>D</w:t>
            </w:r>
            <w:r w:rsidR="00E17E81" w:rsidRPr="00EF4909">
              <w:rPr>
                <w:i/>
              </w:rPr>
              <w:t>Type</w:t>
            </w:r>
            <w:r w:rsidR="00EF4909">
              <w:t>) [1]</w:t>
            </w:r>
          </w:p>
          <w:p w:rsidR="009F5951" w:rsidRDefault="009F5951" w:rsidP="007C109B">
            <w:pPr>
              <w:keepLines/>
              <w:numPr>
                <w:ilvl w:val="0"/>
                <w:numId w:val="14"/>
              </w:numPr>
              <w:jc w:val="left"/>
            </w:pPr>
            <w:r>
              <w:t>Entry</w:t>
            </w:r>
            <w:r w:rsidR="00AA0181">
              <w:t xml:space="preserve"> </w:t>
            </w:r>
            <w:r w:rsidR="00EF4909">
              <w:t>(</w:t>
            </w:r>
            <w:r w:rsidR="001565F5">
              <w:rPr>
                <w:i/>
              </w:rPr>
              <w:t>Entry</w:t>
            </w:r>
            <w:r w:rsidR="00EF4909">
              <w:t>) [1]</w:t>
            </w:r>
          </w:p>
          <w:p w:rsidR="00595B57" w:rsidRPr="0098065A" w:rsidRDefault="00595B57" w:rsidP="00595B57">
            <w:pPr>
              <w:keepLines/>
              <w:numPr>
                <w:ilvl w:val="1"/>
                <w:numId w:val="1"/>
              </w:numPr>
              <w:jc w:val="left"/>
            </w:pPr>
            <w:r>
              <w:t>The Entry/Property structure to create within the CIR server.</w:t>
            </w:r>
          </w:p>
        </w:tc>
      </w:tr>
      <w:tr w:rsidR="009F5951" w:rsidRPr="0098065A">
        <w:trPr>
          <w:cantSplit/>
        </w:trPr>
        <w:tc>
          <w:tcPr>
            <w:tcW w:w="1368" w:type="dxa"/>
            <w:shd w:val="clear" w:color="auto" w:fill="4C4C4C"/>
          </w:tcPr>
          <w:p w:rsidR="009F5951" w:rsidRPr="003E0DC6" w:rsidRDefault="009F5951" w:rsidP="003E0DC6">
            <w:pPr>
              <w:keepLines/>
              <w:jc w:val="left"/>
              <w:rPr>
                <w:b/>
                <w:color w:val="FFFFFF"/>
              </w:rPr>
            </w:pPr>
            <w:r>
              <w:rPr>
                <w:b/>
                <w:color w:val="FFFFFF"/>
              </w:rPr>
              <w:t>Behavior</w:t>
            </w:r>
          </w:p>
        </w:tc>
        <w:tc>
          <w:tcPr>
            <w:tcW w:w="7380" w:type="dxa"/>
          </w:tcPr>
          <w:p w:rsidR="009F5951" w:rsidRDefault="009F5951" w:rsidP="002B4D11">
            <w:pPr>
              <w:pStyle w:val="ListParagraph"/>
              <w:keepLines/>
              <w:numPr>
                <w:ilvl w:val="0"/>
                <w:numId w:val="10"/>
              </w:numPr>
              <w:jc w:val="left"/>
            </w:pPr>
            <w:r>
              <w:t xml:space="preserve">If the </w:t>
            </w:r>
            <w:r w:rsidR="006C1299">
              <w:t xml:space="preserve">existing </w:t>
            </w:r>
            <w:r>
              <w:t>Entry identified by the IDInSource and SourceID is not found, then the CIR server will throw a</w:t>
            </w:r>
            <w:r w:rsidR="004F215F">
              <w:t>n</w:t>
            </w:r>
            <w:r>
              <w:t xml:space="preserve"> EntryNotFoundFault.</w:t>
            </w:r>
          </w:p>
          <w:p w:rsidR="004F215F" w:rsidRDefault="004F215F" w:rsidP="002B4D11">
            <w:pPr>
              <w:pStyle w:val="ListParagraph"/>
              <w:keepLines/>
              <w:numPr>
                <w:ilvl w:val="0"/>
                <w:numId w:val="10"/>
              </w:numPr>
              <w:jc w:val="left"/>
            </w:pPr>
            <w:r>
              <w:t>If the Registry identified by the ID is not found, then the CIR server will throw a RegistryNotFoundFault.</w:t>
            </w:r>
          </w:p>
          <w:p w:rsidR="004F215F" w:rsidRDefault="004F215F" w:rsidP="002B4D11">
            <w:pPr>
              <w:pStyle w:val="ListParagraph"/>
              <w:keepLines/>
              <w:numPr>
                <w:ilvl w:val="0"/>
                <w:numId w:val="10"/>
              </w:numPr>
              <w:jc w:val="left"/>
            </w:pPr>
            <w:r>
              <w:t xml:space="preserve">If the Category </w:t>
            </w:r>
            <w:r w:rsidR="00C02D9D">
              <w:t xml:space="preserve">identified by the </w:t>
            </w:r>
            <w:r w:rsidR="006C1299">
              <w:t>ID and SourceID is not found, then the CIR server will throw a CategoryNotFoundFault.</w:t>
            </w:r>
          </w:p>
          <w:p w:rsidR="00EF4909" w:rsidRDefault="00EF4909" w:rsidP="00EF4909">
            <w:pPr>
              <w:pStyle w:val="ListParagraph"/>
              <w:keepLines/>
              <w:numPr>
                <w:ilvl w:val="0"/>
                <w:numId w:val="10"/>
              </w:numPr>
              <w:jc w:val="left"/>
            </w:pPr>
            <w:r>
              <w:t>If there is a duplicate Entry (same primary key as an existing Entry), then the CIR server will throw a DuplicateEntryFault.</w:t>
            </w:r>
          </w:p>
          <w:p w:rsidR="006C1299" w:rsidRDefault="006C1299" w:rsidP="002B4D11">
            <w:pPr>
              <w:pStyle w:val="ListParagraph"/>
              <w:keepLines/>
              <w:numPr>
                <w:ilvl w:val="0"/>
                <w:numId w:val="10"/>
              </w:numPr>
              <w:jc w:val="left"/>
            </w:pPr>
            <w:r>
              <w:t xml:space="preserve">If </w:t>
            </w:r>
            <w:r w:rsidR="00CB4C58">
              <w:t xml:space="preserve">only the existing Entry or </w:t>
            </w:r>
            <w:r>
              <w:t xml:space="preserve">both the existing Entry and supplied Entry have a CIRID, the </w:t>
            </w:r>
            <w:r w:rsidR="00CB4C58">
              <w:t xml:space="preserve">existing </w:t>
            </w:r>
            <w:r>
              <w:t xml:space="preserve">Entry </w:t>
            </w:r>
            <w:r w:rsidR="00CB4C58">
              <w:t xml:space="preserve">CIRID will be applied to both Entries. If the existing Entry does not have a CIRID but the supplied Entry does, the supplied Entry CIRID will be applied to both Entries. If neither </w:t>
            </w:r>
            <w:r w:rsidR="00595B57">
              <w:t>Entry</w:t>
            </w:r>
            <w:r w:rsidR="00CB4C58">
              <w:t xml:space="preserve"> </w:t>
            </w:r>
            <w:r w:rsidR="00595B57">
              <w:t>has</w:t>
            </w:r>
            <w:r w:rsidR="00CB4C58">
              <w:t xml:space="preserve"> a CIRID specified, then a new CIRID is created and applied to both Entries.</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Returns</w:t>
            </w:r>
          </w:p>
        </w:tc>
        <w:tc>
          <w:tcPr>
            <w:tcW w:w="7380" w:type="dxa"/>
          </w:tcPr>
          <w:p w:rsidR="00595B57" w:rsidRPr="0098065A" w:rsidRDefault="004424B3" w:rsidP="007C109B">
            <w:pPr>
              <w:keepLines/>
              <w:numPr>
                <w:ilvl w:val="0"/>
                <w:numId w:val="15"/>
              </w:numPr>
              <w:jc w:val="left"/>
            </w:pPr>
            <w:r>
              <w:t xml:space="preserve">CIRID </w:t>
            </w:r>
            <w:r w:rsidR="009F5951">
              <w:t xml:space="preserve">AS </w:t>
            </w:r>
            <w:r>
              <w:t>UUID</w:t>
            </w:r>
          </w:p>
        </w:tc>
      </w:tr>
      <w:tr w:rsidR="00AA0181" w:rsidRPr="0098065A">
        <w:trPr>
          <w:cantSplit/>
        </w:trPr>
        <w:tc>
          <w:tcPr>
            <w:tcW w:w="1368" w:type="dxa"/>
            <w:shd w:val="clear" w:color="auto" w:fill="4C4C4C"/>
          </w:tcPr>
          <w:p w:rsidR="00AA0181" w:rsidRPr="003E0DC6" w:rsidRDefault="00AA0181" w:rsidP="003E0DC6">
            <w:pPr>
              <w:keepLines/>
              <w:jc w:val="left"/>
              <w:rPr>
                <w:b/>
                <w:color w:val="FFFFFF"/>
              </w:rPr>
            </w:pPr>
            <w:r>
              <w:rPr>
                <w:b/>
                <w:color w:val="FFFFFF"/>
              </w:rPr>
              <w:t>Faults</w:t>
            </w:r>
          </w:p>
        </w:tc>
        <w:tc>
          <w:tcPr>
            <w:tcW w:w="7380" w:type="dxa"/>
          </w:tcPr>
          <w:p w:rsidR="00AA0181" w:rsidRDefault="00AA0181" w:rsidP="007C109B">
            <w:pPr>
              <w:keepLines/>
              <w:numPr>
                <w:ilvl w:val="0"/>
                <w:numId w:val="16"/>
              </w:numPr>
              <w:jc w:val="left"/>
            </w:pPr>
            <w:r>
              <w:t>EntryNotFoundFault</w:t>
            </w:r>
          </w:p>
          <w:p w:rsidR="009F5951" w:rsidRDefault="009F5951" w:rsidP="007C109B">
            <w:pPr>
              <w:keepLines/>
              <w:numPr>
                <w:ilvl w:val="0"/>
                <w:numId w:val="16"/>
              </w:numPr>
              <w:jc w:val="left"/>
            </w:pPr>
            <w:r>
              <w:t>RegistryNotFoundFault</w:t>
            </w:r>
          </w:p>
          <w:p w:rsidR="00AA0181" w:rsidRDefault="00AA0181" w:rsidP="007C109B">
            <w:pPr>
              <w:keepLines/>
              <w:numPr>
                <w:ilvl w:val="0"/>
                <w:numId w:val="16"/>
              </w:numPr>
              <w:jc w:val="left"/>
            </w:pPr>
            <w:r>
              <w:t>Category</w:t>
            </w:r>
            <w:r w:rsidR="009F5951">
              <w:t>NotFound</w:t>
            </w:r>
            <w:r>
              <w:t>Fault</w:t>
            </w:r>
          </w:p>
          <w:p w:rsidR="006C1299" w:rsidRDefault="006C1299" w:rsidP="007C109B">
            <w:pPr>
              <w:keepLines/>
              <w:numPr>
                <w:ilvl w:val="0"/>
                <w:numId w:val="16"/>
              </w:numPr>
              <w:jc w:val="left"/>
            </w:pPr>
            <w:r>
              <w:t>DuplicateEntryFault</w:t>
            </w:r>
          </w:p>
        </w:tc>
      </w:tr>
    </w:tbl>
    <w:p w:rsidR="00D95BAD" w:rsidRDefault="00D95BAD" w:rsidP="00D95BAD">
      <w:pPr>
        <w:pStyle w:val="Heading3"/>
      </w:pPr>
      <w:bookmarkStart w:id="18" w:name="_Toc297009679"/>
      <w:r>
        <w:t>Update Registry</w:t>
      </w:r>
      <w:bookmarkEnd w:id="18"/>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2"/>
        <w:gridCol w:w="7386"/>
      </w:tblGrid>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Name</w:t>
            </w:r>
          </w:p>
        </w:tc>
        <w:tc>
          <w:tcPr>
            <w:tcW w:w="7386" w:type="dxa"/>
          </w:tcPr>
          <w:p w:rsidR="00D95BAD" w:rsidRPr="0098065A" w:rsidRDefault="009E565D" w:rsidP="009E565D">
            <w:pPr>
              <w:keepLines/>
            </w:pPr>
            <w:r>
              <w:t>UpdateRegistry</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Description</w:t>
            </w:r>
          </w:p>
        </w:tc>
        <w:tc>
          <w:tcPr>
            <w:tcW w:w="7386" w:type="dxa"/>
          </w:tcPr>
          <w:p w:rsidR="00D95BAD" w:rsidRPr="0098065A" w:rsidRDefault="00D95BAD" w:rsidP="007C109B">
            <w:pPr>
              <w:keepLines/>
            </w:pPr>
            <w:r>
              <w:t xml:space="preserve">Updates </w:t>
            </w:r>
            <w:r w:rsidR="007C109B">
              <w:t>the attributes of existing Registries, Categories, Entries or Properties</w:t>
            </w:r>
            <w:r>
              <w:t>.</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Input Parameters</w:t>
            </w:r>
          </w:p>
        </w:tc>
        <w:tc>
          <w:tcPr>
            <w:tcW w:w="7386" w:type="dxa"/>
          </w:tcPr>
          <w:p w:rsidR="00D95BAD" w:rsidRPr="0098065A" w:rsidRDefault="007C109B" w:rsidP="001565F5">
            <w:pPr>
              <w:pStyle w:val="ListParagraph"/>
              <w:keepLines/>
              <w:numPr>
                <w:ilvl w:val="0"/>
                <w:numId w:val="17"/>
              </w:numPr>
            </w:pPr>
            <w:r>
              <w:t>Registry (</w:t>
            </w:r>
            <w:r w:rsidR="001565F5">
              <w:rPr>
                <w:i/>
              </w:rPr>
              <w:t>Registry</w:t>
            </w:r>
            <w:r>
              <w:t>) [1..*]</w:t>
            </w:r>
          </w:p>
        </w:tc>
      </w:tr>
      <w:tr w:rsidR="007C109B" w:rsidRPr="0098065A" w:rsidTr="00F563C8">
        <w:trPr>
          <w:cantSplit/>
        </w:trPr>
        <w:tc>
          <w:tcPr>
            <w:tcW w:w="1362" w:type="dxa"/>
            <w:shd w:val="clear" w:color="auto" w:fill="4C4C4C"/>
          </w:tcPr>
          <w:p w:rsidR="007C109B" w:rsidRPr="003E0DC6" w:rsidRDefault="007C109B" w:rsidP="00F563C8">
            <w:pPr>
              <w:keepLines/>
              <w:rPr>
                <w:b/>
                <w:color w:val="FFFFFF"/>
              </w:rPr>
            </w:pPr>
            <w:r>
              <w:rPr>
                <w:b/>
                <w:color w:val="FFFFFF"/>
              </w:rPr>
              <w:t>Behavior</w:t>
            </w:r>
          </w:p>
        </w:tc>
        <w:tc>
          <w:tcPr>
            <w:tcW w:w="7386" w:type="dxa"/>
          </w:tcPr>
          <w:p w:rsidR="00C046BB" w:rsidRDefault="00C046BB" w:rsidP="00C046BB">
            <w:pPr>
              <w:pStyle w:val="ListParagraph"/>
              <w:keepLines/>
              <w:numPr>
                <w:ilvl w:val="0"/>
                <w:numId w:val="18"/>
              </w:numPr>
              <w:jc w:val="left"/>
            </w:pPr>
            <w:r>
              <w:t>All attributes of a</w:t>
            </w:r>
            <w:r w:rsidR="00991274">
              <w:t xml:space="preserve"> Registry/Category/Entry/Property </w:t>
            </w:r>
            <w:r>
              <w:t xml:space="preserve">object </w:t>
            </w:r>
            <w:r w:rsidR="00991274">
              <w:t>apart from its primary key are updated based on the supplied objects.</w:t>
            </w:r>
          </w:p>
          <w:p w:rsidR="007C109B" w:rsidRDefault="007C109B" w:rsidP="00C046BB">
            <w:pPr>
              <w:pStyle w:val="ListParagraph"/>
              <w:keepLines/>
              <w:numPr>
                <w:ilvl w:val="0"/>
                <w:numId w:val="18"/>
              </w:numPr>
              <w:jc w:val="left"/>
            </w:pPr>
            <w:r>
              <w:t>If a Registry identified by the ID is not found, then the CIR server will throw a RegistryNotFoundFault.</w:t>
            </w:r>
          </w:p>
          <w:p w:rsidR="007C109B" w:rsidRDefault="007C109B" w:rsidP="00C046BB">
            <w:pPr>
              <w:pStyle w:val="ListParagraph"/>
              <w:keepLines/>
              <w:numPr>
                <w:ilvl w:val="0"/>
                <w:numId w:val="18"/>
              </w:numPr>
              <w:jc w:val="left"/>
            </w:pPr>
            <w:r>
              <w:t>If a Category identified by the ID and SourceID is not found, then the CIR server will throw a CategoryNotFoundFault.</w:t>
            </w:r>
          </w:p>
          <w:p w:rsidR="007C109B" w:rsidRDefault="007C109B" w:rsidP="00C046BB">
            <w:pPr>
              <w:pStyle w:val="ListParagraph"/>
              <w:keepLines/>
              <w:numPr>
                <w:ilvl w:val="0"/>
                <w:numId w:val="18"/>
              </w:numPr>
              <w:jc w:val="left"/>
            </w:pPr>
            <w:r>
              <w:t>If an Entry identified by the IDInSource and SourceID is not found, then the CIR server will throw an EntryNotFoundFault.</w:t>
            </w:r>
          </w:p>
          <w:p w:rsidR="007C109B" w:rsidRDefault="007C109B" w:rsidP="00C046BB">
            <w:pPr>
              <w:pStyle w:val="ListParagraph"/>
              <w:keepLines/>
              <w:numPr>
                <w:ilvl w:val="0"/>
                <w:numId w:val="18"/>
              </w:numPr>
            </w:pPr>
            <w:r>
              <w:t>If a Property identified by the ID is not found, then the CIR server will throw a PropertyNotFoundFault.</w:t>
            </w:r>
          </w:p>
        </w:tc>
      </w:tr>
      <w:tr w:rsidR="00D95BAD" w:rsidRPr="0098065A" w:rsidTr="00F563C8">
        <w:trPr>
          <w:cantSplit/>
        </w:trPr>
        <w:tc>
          <w:tcPr>
            <w:tcW w:w="1362" w:type="dxa"/>
            <w:shd w:val="clear" w:color="auto" w:fill="4C4C4C"/>
          </w:tcPr>
          <w:p w:rsidR="00D95BAD" w:rsidRPr="003E0DC6" w:rsidRDefault="00D95BAD" w:rsidP="00F563C8">
            <w:pPr>
              <w:keepLines/>
              <w:rPr>
                <w:b/>
                <w:color w:val="FFFFFF"/>
              </w:rPr>
            </w:pPr>
            <w:r w:rsidRPr="003E0DC6">
              <w:rPr>
                <w:b/>
                <w:color w:val="FFFFFF"/>
              </w:rPr>
              <w:t>Returns</w:t>
            </w:r>
          </w:p>
        </w:tc>
        <w:tc>
          <w:tcPr>
            <w:tcW w:w="7386" w:type="dxa"/>
          </w:tcPr>
          <w:p w:rsidR="00D95BAD" w:rsidRPr="00C046BB" w:rsidRDefault="00C046BB" w:rsidP="00C046BB">
            <w:pPr>
              <w:pStyle w:val="ListParagraph"/>
              <w:keepLines/>
              <w:numPr>
                <w:ilvl w:val="0"/>
                <w:numId w:val="18"/>
              </w:numPr>
              <w:jc w:val="left"/>
            </w:pPr>
            <w:r>
              <w:t>N/A</w:t>
            </w:r>
          </w:p>
        </w:tc>
      </w:tr>
      <w:tr w:rsidR="00C046BB" w:rsidRPr="0098065A" w:rsidTr="00F563C8">
        <w:trPr>
          <w:cantSplit/>
        </w:trPr>
        <w:tc>
          <w:tcPr>
            <w:tcW w:w="1362" w:type="dxa"/>
            <w:shd w:val="clear" w:color="auto" w:fill="4C4C4C"/>
          </w:tcPr>
          <w:p w:rsidR="00C046BB" w:rsidRPr="003E0DC6" w:rsidRDefault="00C046BB" w:rsidP="00F563C8">
            <w:pPr>
              <w:keepLines/>
              <w:rPr>
                <w:b/>
                <w:color w:val="FFFFFF"/>
              </w:rPr>
            </w:pPr>
            <w:r>
              <w:rPr>
                <w:b/>
                <w:color w:val="FFFFFF"/>
              </w:rPr>
              <w:lastRenderedPageBreak/>
              <w:t>Faults</w:t>
            </w:r>
          </w:p>
        </w:tc>
        <w:tc>
          <w:tcPr>
            <w:tcW w:w="7386" w:type="dxa"/>
          </w:tcPr>
          <w:p w:rsidR="00C046BB" w:rsidRDefault="00C046BB" w:rsidP="00C046BB">
            <w:pPr>
              <w:keepLines/>
              <w:numPr>
                <w:ilvl w:val="0"/>
                <w:numId w:val="16"/>
              </w:numPr>
              <w:jc w:val="left"/>
            </w:pPr>
            <w:r>
              <w:t>RegistryNotFoundFault</w:t>
            </w:r>
          </w:p>
          <w:p w:rsidR="00C046BB" w:rsidRDefault="00C046BB" w:rsidP="00C046BB">
            <w:pPr>
              <w:keepLines/>
              <w:numPr>
                <w:ilvl w:val="0"/>
                <w:numId w:val="16"/>
              </w:numPr>
              <w:jc w:val="left"/>
            </w:pPr>
            <w:r>
              <w:t>CategoryNotFoundFault</w:t>
            </w:r>
          </w:p>
          <w:p w:rsidR="00C046BB" w:rsidRDefault="00C046BB" w:rsidP="00C046BB">
            <w:pPr>
              <w:keepLines/>
              <w:numPr>
                <w:ilvl w:val="0"/>
                <w:numId w:val="16"/>
              </w:numPr>
              <w:jc w:val="left"/>
            </w:pPr>
            <w:r>
              <w:t>EntryNotFoundFault</w:t>
            </w:r>
          </w:p>
          <w:p w:rsidR="00C046BB" w:rsidRDefault="00C046BB" w:rsidP="00F563C8">
            <w:pPr>
              <w:keepLines/>
              <w:numPr>
                <w:ilvl w:val="0"/>
                <w:numId w:val="16"/>
              </w:numPr>
              <w:jc w:val="left"/>
            </w:pPr>
            <w:r>
              <w:t>PropertyNotFoundFault</w:t>
            </w:r>
          </w:p>
        </w:tc>
      </w:tr>
    </w:tbl>
    <w:p w:rsidR="000D52D4" w:rsidRDefault="00D95BAD" w:rsidP="000D52D4">
      <w:pPr>
        <w:pStyle w:val="Heading3"/>
      </w:pPr>
      <w:bookmarkStart w:id="19" w:name="_Toc297009680"/>
      <w:r>
        <w:t>Update</w:t>
      </w:r>
      <w:r w:rsidR="000D52D4">
        <w:t xml:space="preserve"> Entr</w:t>
      </w:r>
      <w:r>
        <w:t>y CIRID</w:t>
      </w:r>
      <w:bookmarkEnd w:id="1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Name</w:t>
            </w:r>
          </w:p>
        </w:tc>
        <w:tc>
          <w:tcPr>
            <w:tcW w:w="7380" w:type="dxa"/>
          </w:tcPr>
          <w:p w:rsidR="000D52D4" w:rsidRPr="0098065A" w:rsidRDefault="00D95BAD" w:rsidP="003E0DC6">
            <w:pPr>
              <w:keepLines/>
              <w:jc w:val="left"/>
            </w:pPr>
            <w:r>
              <w:t>UpdateEntryCIRID</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Description</w:t>
            </w:r>
          </w:p>
        </w:tc>
        <w:tc>
          <w:tcPr>
            <w:tcW w:w="7380" w:type="dxa"/>
          </w:tcPr>
          <w:p w:rsidR="000D52D4" w:rsidRPr="0098065A" w:rsidRDefault="00D95BAD" w:rsidP="00D95BAD">
            <w:pPr>
              <w:keepLines/>
              <w:jc w:val="left"/>
            </w:pPr>
            <w:r>
              <w:t>Replaces the CIRID field on matching Entries</w:t>
            </w:r>
            <w:r w:rsidR="00991274">
              <w:t xml:space="preserve"> with a new CIRID value</w:t>
            </w:r>
            <w:r>
              <w:t>.</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Input Parameters</w:t>
            </w:r>
          </w:p>
        </w:tc>
        <w:tc>
          <w:tcPr>
            <w:tcW w:w="7380" w:type="dxa"/>
          </w:tcPr>
          <w:p w:rsidR="000D52D4" w:rsidRDefault="00D95BAD" w:rsidP="0042723C">
            <w:pPr>
              <w:keepLines/>
              <w:numPr>
                <w:ilvl w:val="0"/>
                <w:numId w:val="1"/>
              </w:numPr>
              <w:jc w:val="left"/>
            </w:pPr>
            <w:r>
              <w:t xml:space="preserve">Old </w:t>
            </w:r>
            <w:r w:rsidR="00855366">
              <w:t>CIRID</w:t>
            </w:r>
            <w:r w:rsidR="00991274">
              <w:t>s (</w:t>
            </w:r>
            <w:r w:rsidR="00E17E81" w:rsidRPr="00EF4909">
              <w:rPr>
                <w:i/>
              </w:rPr>
              <w:t>I</w:t>
            </w:r>
            <w:r w:rsidR="00E17E81">
              <w:rPr>
                <w:i/>
              </w:rPr>
              <w:t>D</w:t>
            </w:r>
            <w:r w:rsidR="00E17E81" w:rsidRPr="00EF4909">
              <w:rPr>
                <w:i/>
              </w:rPr>
              <w:t>Type</w:t>
            </w:r>
            <w:r w:rsidR="00991274">
              <w:t>) [1..*]</w:t>
            </w:r>
          </w:p>
          <w:p w:rsidR="000D52D4" w:rsidRPr="0098065A" w:rsidRDefault="00D95BAD" w:rsidP="00991274">
            <w:pPr>
              <w:keepLines/>
              <w:numPr>
                <w:ilvl w:val="0"/>
                <w:numId w:val="1"/>
              </w:numPr>
              <w:jc w:val="left"/>
            </w:pPr>
            <w:r>
              <w:t>New</w:t>
            </w:r>
            <w:r w:rsidR="007233FD">
              <w:t xml:space="preserve"> </w:t>
            </w:r>
            <w:r w:rsidR="00855366">
              <w:t>CIRID</w:t>
            </w:r>
            <w:r w:rsidR="00991274">
              <w:t xml:space="preserve"> (</w:t>
            </w:r>
            <w:r w:rsidR="00E17E81" w:rsidRPr="00EF4909">
              <w:rPr>
                <w:i/>
              </w:rPr>
              <w:t>I</w:t>
            </w:r>
            <w:r w:rsidR="00E17E81">
              <w:rPr>
                <w:i/>
              </w:rPr>
              <w:t>D</w:t>
            </w:r>
            <w:r w:rsidR="00E17E81" w:rsidRPr="00EF4909">
              <w:rPr>
                <w:i/>
              </w:rPr>
              <w:t>Type</w:t>
            </w:r>
            <w:r w:rsidR="00991274">
              <w:t>) [1]</w:t>
            </w:r>
          </w:p>
        </w:tc>
      </w:tr>
      <w:tr w:rsidR="000D52D4" w:rsidRPr="0098065A">
        <w:trPr>
          <w:cantSplit/>
        </w:trPr>
        <w:tc>
          <w:tcPr>
            <w:tcW w:w="1368" w:type="dxa"/>
            <w:shd w:val="clear" w:color="auto" w:fill="4C4C4C"/>
          </w:tcPr>
          <w:p w:rsidR="000D52D4" w:rsidRPr="003E0DC6" w:rsidRDefault="000D52D4" w:rsidP="003E0DC6">
            <w:pPr>
              <w:keepLines/>
              <w:jc w:val="left"/>
              <w:rPr>
                <w:b/>
                <w:color w:val="FFFFFF"/>
              </w:rPr>
            </w:pPr>
            <w:r w:rsidRPr="003E0DC6">
              <w:rPr>
                <w:b/>
                <w:color w:val="FFFFFF"/>
              </w:rPr>
              <w:t>Returns</w:t>
            </w:r>
          </w:p>
        </w:tc>
        <w:tc>
          <w:tcPr>
            <w:tcW w:w="7380" w:type="dxa"/>
          </w:tcPr>
          <w:p w:rsidR="000D52D4" w:rsidRPr="0098065A" w:rsidRDefault="00E80120" w:rsidP="001E0F34">
            <w:pPr>
              <w:keepLines/>
              <w:numPr>
                <w:ilvl w:val="0"/>
                <w:numId w:val="1"/>
              </w:numPr>
              <w:jc w:val="left"/>
            </w:pPr>
            <w:r>
              <w:t>N/A</w:t>
            </w:r>
          </w:p>
        </w:tc>
      </w:tr>
      <w:tr w:rsidR="00991274" w:rsidRPr="0098065A">
        <w:trPr>
          <w:cantSplit/>
        </w:trPr>
        <w:tc>
          <w:tcPr>
            <w:tcW w:w="1368" w:type="dxa"/>
            <w:shd w:val="clear" w:color="auto" w:fill="4C4C4C"/>
          </w:tcPr>
          <w:p w:rsidR="00991274" w:rsidRPr="003E0DC6" w:rsidRDefault="00991274" w:rsidP="003E0DC6">
            <w:pPr>
              <w:keepLines/>
              <w:jc w:val="left"/>
              <w:rPr>
                <w:b/>
                <w:color w:val="FFFFFF"/>
              </w:rPr>
            </w:pPr>
            <w:r>
              <w:rPr>
                <w:b/>
                <w:color w:val="FFFFFF"/>
              </w:rPr>
              <w:t>Faults</w:t>
            </w:r>
          </w:p>
        </w:tc>
        <w:tc>
          <w:tcPr>
            <w:tcW w:w="7380" w:type="dxa"/>
          </w:tcPr>
          <w:p w:rsidR="00991274" w:rsidRDefault="00991274" w:rsidP="001E0F34">
            <w:pPr>
              <w:keepLines/>
              <w:numPr>
                <w:ilvl w:val="0"/>
                <w:numId w:val="1"/>
              </w:numPr>
              <w:jc w:val="left"/>
            </w:pPr>
            <w:r>
              <w:t>N/A</w:t>
            </w:r>
          </w:p>
        </w:tc>
      </w:tr>
    </w:tbl>
    <w:p w:rsidR="00D95BAD" w:rsidRDefault="00D95BAD" w:rsidP="00D95BAD">
      <w:pPr>
        <w:pStyle w:val="Heading3"/>
      </w:pPr>
      <w:bookmarkStart w:id="20" w:name="_Toc297009681"/>
      <w:r>
        <w:t>Delete Registry</w:t>
      </w:r>
      <w:bookmarkEnd w:id="20"/>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Name</w:t>
            </w:r>
          </w:p>
        </w:tc>
        <w:tc>
          <w:tcPr>
            <w:tcW w:w="7380" w:type="dxa"/>
          </w:tcPr>
          <w:p w:rsidR="00D95BAD" w:rsidRPr="0098065A" w:rsidRDefault="004842A5" w:rsidP="004842A5">
            <w:pPr>
              <w:keepLines/>
            </w:pPr>
            <w:r>
              <w:t>DeleteRegistry</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Description</w:t>
            </w:r>
          </w:p>
        </w:tc>
        <w:tc>
          <w:tcPr>
            <w:tcW w:w="7380" w:type="dxa"/>
          </w:tcPr>
          <w:p w:rsidR="00D95BAD" w:rsidRPr="0098065A" w:rsidRDefault="00D95BAD" w:rsidP="0047106C">
            <w:pPr>
              <w:keepLines/>
            </w:pPr>
            <w:r>
              <w:t xml:space="preserve">Deletes </w:t>
            </w:r>
            <w:r w:rsidR="0047106C">
              <w:t xml:space="preserve">the specified </w:t>
            </w:r>
            <w:r w:rsidR="004842A5">
              <w:t>Registry along with its Categories, Entries and Properties.</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Input Parameters</w:t>
            </w:r>
          </w:p>
        </w:tc>
        <w:tc>
          <w:tcPr>
            <w:tcW w:w="7380" w:type="dxa"/>
          </w:tcPr>
          <w:p w:rsidR="00D95BAD" w:rsidRPr="0098065A" w:rsidRDefault="00D95BAD" w:rsidP="0047106C">
            <w:pPr>
              <w:keepLines/>
              <w:numPr>
                <w:ilvl w:val="0"/>
                <w:numId w:val="1"/>
              </w:numPr>
            </w:pPr>
            <w:r>
              <w:t xml:space="preserve">Registry ID </w:t>
            </w:r>
            <w:r w:rsidR="004842A5">
              <w:t>(</w:t>
            </w:r>
            <w:r w:rsidR="00E17E81" w:rsidRPr="00EF4909">
              <w:rPr>
                <w:i/>
              </w:rPr>
              <w:t>I</w:t>
            </w:r>
            <w:r w:rsidR="00E17E81">
              <w:rPr>
                <w:i/>
              </w:rPr>
              <w:t>D</w:t>
            </w:r>
            <w:r w:rsidR="00E17E81" w:rsidRPr="00EF4909">
              <w:rPr>
                <w:i/>
              </w:rPr>
              <w:t>Type</w:t>
            </w:r>
            <w:r w:rsidR="004842A5">
              <w:t>) [</w:t>
            </w:r>
            <w:r w:rsidR="0047106C">
              <w:t>1</w:t>
            </w:r>
            <w:r w:rsidR="004842A5">
              <w:t>]</w:t>
            </w:r>
          </w:p>
        </w:tc>
      </w:tr>
      <w:tr w:rsidR="004842A5" w:rsidRPr="0098065A" w:rsidTr="00F563C8">
        <w:trPr>
          <w:cantSplit/>
        </w:trPr>
        <w:tc>
          <w:tcPr>
            <w:tcW w:w="1368" w:type="dxa"/>
            <w:shd w:val="clear" w:color="auto" w:fill="4C4C4C"/>
          </w:tcPr>
          <w:p w:rsidR="004842A5" w:rsidRPr="003E0DC6" w:rsidRDefault="004842A5" w:rsidP="00F563C8">
            <w:pPr>
              <w:keepLines/>
              <w:rPr>
                <w:b/>
                <w:color w:val="FFFFFF"/>
              </w:rPr>
            </w:pPr>
            <w:r>
              <w:rPr>
                <w:b/>
                <w:color w:val="FFFFFF"/>
              </w:rPr>
              <w:t>Behavior</w:t>
            </w:r>
          </w:p>
        </w:tc>
        <w:tc>
          <w:tcPr>
            <w:tcW w:w="7380" w:type="dxa"/>
          </w:tcPr>
          <w:p w:rsidR="004842A5" w:rsidRDefault="004842A5" w:rsidP="004842A5">
            <w:pPr>
              <w:pStyle w:val="ListParagraph"/>
              <w:keepLines/>
              <w:numPr>
                <w:ilvl w:val="0"/>
                <w:numId w:val="1"/>
              </w:numPr>
              <w:jc w:val="left"/>
            </w:pPr>
            <w:r>
              <w:t>If the Registry identified by the ID is not found, then the CIR server will throw a RegistryNotFoundFault.</w:t>
            </w:r>
          </w:p>
        </w:tc>
      </w:tr>
      <w:tr w:rsidR="00D95BAD" w:rsidRPr="0098065A" w:rsidTr="00F563C8">
        <w:trPr>
          <w:cantSplit/>
        </w:trPr>
        <w:tc>
          <w:tcPr>
            <w:tcW w:w="1368" w:type="dxa"/>
            <w:shd w:val="clear" w:color="auto" w:fill="4C4C4C"/>
          </w:tcPr>
          <w:p w:rsidR="00D95BAD" w:rsidRPr="003E0DC6" w:rsidRDefault="00D95BAD" w:rsidP="00F563C8">
            <w:pPr>
              <w:keepLines/>
              <w:rPr>
                <w:b/>
                <w:color w:val="FFFFFF"/>
              </w:rPr>
            </w:pPr>
            <w:r w:rsidRPr="003E0DC6">
              <w:rPr>
                <w:b/>
                <w:color w:val="FFFFFF"/>
              </w:rPr>
              <w:t>Returns</w:t>
            </w:r>
          </w:p>
        </w:tc>
        <w:tc>
          <w:tcPr>
            <w:tcW w:w="7380" w:type="dxa"/>
          </w:tcPr>
          <w:p w:rsidR="00D95BAD" w:rsidRPr="0098065A" w:rsidRDefault="0047106C" w:rsidP="00F563C8">
            <w:pPr>
              <w:keepLines/>
              <w:numPr>
                <w:ilvl w:val="0"/>
                <w:numId w:val="1"/>
              </w:numPr>
            </w:pPr>
            <w:r>
              <w:t>N/A</w:t>
            </w:r>
          </w:p>
        </w:tc>
      </w:tr>
      <w:tr w:rsidR="0047106C" w:rsidRPr="0098065A" w:rsidTr="00F563C8">
        <w:trPr>
          <w:cantSplit/>
        </w:trPr>
        <w:tc>
          <w:tcPr>
            <w:tcW w:w="1368" w:type="dxa"/>
            <w:shd w:val="clear" w:color="auto" w:fill="4C4C4C"/>
          </w:tcPr>
          <w:p w:rsidR="0047106C" w:rsidRPr="003E0DC6" w:rsidRDefault="0047106C" w:rsidP="00F563C8">
            <w:pPr>
              <w:keepLines/>
              <w:rPr>
                <w:b/>
                <w:color w:val="FFFFFF"/>
              </w:rPr>
            </w:pPr>
            <w:r>
              <w:rPr>
                <w:b/>
                <w:color w:val="FFFFFF"/>
              </w:rPr>
              <w:t>Faults</w:t>
            </w:r>
          </w:p>
        </w:tc>
        <w:tc>
          <w:tcPr>
            <w:tcW w:w="7380" w:type="dxa"/>
          </w:tcPr>
          <w:p w:rsidR="0047106C" w:rsidRDefault="0047106C" w:rsidP="00F563C8">
            <w:pPr>
              <w:keepLines/>
              <w:numPr>
                <w:ilvl w:val="0"/>
                <w:numId w:val="1"/>
              </w:numPr>
            </w:pPr>
            <w:r>
              <w:t>RegistryNotFoundFault</w:t>
            </w:r>
          </w:p>
        </w:tc>
      </w:tr>
    </w:tbl>
    <w:p w:rsidR="004842A5" w:rsidRDefault="004842A5" w:rsidP="004842A5">
      <w:pPr>
        <w:pStyle w:val="Heading3"/>
      </w:pPr>
      <w:bookmarkStart w:id="21" w:name="_Toc297009682"/>
      <w:r>
        <w:t>Delete Category</w:t>
      </w:r>
      <w:bookmarkEnd w:id="21"/>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Category</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4842A5" w:rsidP="0047106C">
            <w:pPr>
              <w:keepLines/>
            </w:pPr>
            <w:r>
              <w:t xml:space="preserve">Deletes </w:t>
            </w:r>
            <w:r w:rsidR="0047106C">
              <w:t>the specified Category</w:t>
            </w:r>
            <w:r>
              <w:t xml:space="preserve"> along with its Entries and 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4842A5" w:rsidRDefault="004842A5" w:rsidP="001565F5">
            <w:pPr>
              <w:keepLines/>
              <w:numPr>
                <w:ilvl w:val="0"/>
                <w:numId w:val="20"/>
              </w:numPr>
            </w:pPr>
            <w:r>
              <w:t>Registry ID (</w:t>
            </w:r>
            <w:r w:rsidR="00E17E81">
              <w:rPr>
                <w:i/>
              </w:rPr>
              <w:t>IDType</w:t>
            </w:r>
            <w:r>
              <w:t>) [1]</w:t>
            </w:r>
          </w:p>
          <w:p w:rsidR="0047106C" w:rsidRDefault="0047106C" w:rsidP="001565F5">
            <w:pPr>
              <w:keepLines/>
              <w:numPr>
                <w:ilvl w:val="0"/>
                <w:numId w:val="20"/>
              </w:numPr>
            </w:pPr>
            <w:r>
              <w:t>Category ID (</w:t>
            </w:r>
            <w:r w:rsidR="00E17E81">
              <w:rPr>
                <w:i/>
              </w:rPr>
              <w:t>IDType</w:t>
            </w:r>
            <w:r>
              <w:t>) [1]</w:t>
            </w:r>
          </w:p>
          <w:p w:rsidR="0047106C" w:rsidRPr="0098065A" w:rsidRDefault="0047106C" w:rsidP="001565F5">
            <w:pPr>
              <w:keepLines/>
              <w:numPr>
                <w:ilvl w:val="0"/>
                <w:numId w:val="20"/>
              </w:numPr>
            </w:pPr>
            <w:r>
              <w:t>Category SourceID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4842A5" w:rsidRDefault="00991274" w:rsidP="001565F5">
            <w:pPr>
              <w:pStyle w:val="ListParagraph"/>
              <w:keepLines/>
              <w:numPr>
                <w:ilvl w:val="0"/>
                <w:numId w:val="21"/>
              </w:numPr>
              <w:jc w:val="left"/>
            </w:pPr>
            <w:r>
              <w:t>I</w:t>
            </w:r>
            <w:r w:rsidR="004842A5">
              <w:t>f the Registry identified by the ID is not found, then the CIR server will throw a RegistryNotFoundFault.</w:t>
            </w:r>
          </w:p>
          <w:p w:rsidR="0047106C" w:rsidRDefault="0047106C" w:rsidP="001565F5">
            <w:pPr>
              <w:pStyle w:val="ListParagraph"/>
              <w:keepLines/>
              <w:numPr>
                <w:ilvl w:val="0"/>
                <w:numId w:val="21"/>
              </w:numPr>
              <w:jc w:val="left"/>
            </w:pPr>
            <w:r>
              <w:t>If the Category identified by the ID and SourceID is not found, then the CIR server will throw a CategoryNotFoundFault.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47106C" w:rsidRPr="0098065A" w:rsidTr="004842A5">
        <w:trPr>
          <w:cantSplit/>
        </w:trPr>
        <w:tc>
          <w:tcPr>
            <w:tcW w:w="1368" w:type="dxa"/>
            <w:shd w:val="clear" w:color="auto" w:fill="4C4C4C"/>
          </w:tcPr>
          <w:p w:rsidR="0047106C" w:rsidRPr="003E0DC6" w:rsidRDefault="0047106C" w:rsidP="004842A5">
            <w:pPr>
              <w:keepLines/>
              <w:rPr>
                <w:b/>
                <w:color w:val="FFFFFF"/>
              </w:rPr>
            </w:pPr>
            <w:r>
              <w:rPr>
                <w:b/>
                <w:color w:val="FFFFFF"/>
              </w:rPr>
              <w:t>Faults</w:t>
            </w:r>
          </w:p>
        </w:tc>
        <w:tc>
          <w:tcPr>
            <w:tcW w:w="7380" w:type="dxa"/>
          </w:tcPr>
          <w:p w:rsidR="0047106C" w:rsidRDefault="0047106C" w:rsidP="004842A5">
            <w:pPr>
              <w:keepLines/>
              <w:numPr>
                <w:ilvl w:val="0"/>
                <w:numId w:val="1"/>
              </w:numPr>
            </w:pPr>
            <w:r>
              <w:t>RegistryNotFoundFault</w:t>
            </w:r>
          </w:p>
          <w:p w:rsidR="0047106C" w:rsidRDefault="0047106C" w:rsidP="004842A5">
            <w:pPr>
              <w:keepLines/>
              <w:numPr>
                <w:ilvl w:val="0"/>
                <w:numId w:val="1"/>
              </w:numPr>
            </w:pPr>
            <w:r>
              <w:t>CategoryNotFoundFault</w:t>
            </w:r>
          </w:p>
        </w:tc>
      </w:tr>
    </w:tbl>
    <w:p w:rsidR="004842A5" w:rsidRDefault="004842A5" w:rsidP="004842A5">
      <w:pPr>
        <w:pStyle w:val="Heading3"/>
      </w:pPr>
      <w:bookmarkStart w:id="22" w:name="_Toc297009683"/>
      <w:r>
        <w:lastRenderedPageBreak/>
        <w:t>Delete Entries</w:t>
      </w:r>
      <w:bookmarkEnd w:id="2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Entries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4842A5" w:rsidP="0047106C">
            <w:pPr>
              <w:keepLines/>
            </w:pPr>
            <w:r>
              <w:t xml:space="preserve">Deletes </w:t>
            </w:r>
            <w:r w:rsidR="0047106C">
              <w:t xml:space="preserve">the specified Entries </w:t>
            </w:r>
            <w:r>
              <w:t>along with its 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052A55" w:rsidRDefault="00052A55" w:rsidP="0047106C">
            <w:pPr>
              <w:keepLines/>
              <w:numPr>
                <w:ilvl w:val="0"/>
                <w:numId w:val="1"/>
              </w:numPr>
            </w:pPr>
            <w:r>
              <w:t>Entry (</w:t>
            </w:r>
            <w:r w:rsidRPr="00052A55">
              <w:rPr>
                <w:i/>
              </w:rPr>
              <w:t>EntryIdentifier</w:t>
            </w:r>
            <w:r>
              <w:t xml:space="preserve">) [1..*], where </w:t>
            </w:r>
            <w:r w:rsidRPr="00052A55">
              <w:rPr>
                <w:i/>
              </w:rPr>
              <w:t>EntryIdentifier</w:t>
            </w:r>
            <w:r>
              <w:t xml:space="preserve"> is composed of:</w:t>
            </w:r>
          </w:p>
          <w:p w:rsidR="0047106C" w:rsidRDefault="0047106C" w:rsidP="00052A55">
            <w:pPr>
              <w:keepLines/>
              <w:numPr>
                <w:ilvl w:val="1"/>
                <w:numId w:val="1"/>
              </w:numPr>
            </w:pPr>
            <w:r>
              <w:t>Registry ID (</w:t>
            </w:r>
            <w:r w:rsidR="00E17E81">
              <w:rPr>
                <w:i/>
              </w:rPr>
              <w:t>IDType</w:t>
            </w:r>
            <w:r>
              <w:t>) [1]</w:t>
            </w:r>
          </w:p>
          <w:p w:rsidR="004842A5" w:rsidRDefault="0047106C" w:rsidP="00052A55">
            <w:pPr>
              <w:keepLines/>
              <w:numPr>
                <w:ilvl w:val="1"/>
                <w:numId w:val="1"/>
              </w:numPr>
            </w:pPr>
            <w:r>
              <w:t xml:space="preserve">Category </w:t>
            </w:r>
            <w:r w:rsidR="00E835EF">
              <w:t xml:space="preserve">ID </w:t>
            </w:r>
            <w:r>
              <w:t>(</w:t>
            </w:r>
            <w:r w:rsidR="00E17E81">
              <w:rPr>
                <w:i/>
              </w:rPr>
              <w:t>IDType</w:t>
            </w:r>
            <w:r>
              <w:t>) [1]</w:t>
            </w:r>
          </w:p>
          <w:p w:rsidR="00E835EF" w:rsidRDefault="00E835EF" w:rsidP="00052A55">
            <w:pPr>
              <w:keepLines/>
              <w:numPr>
                <w:ilvl w:val="1"/>
                <w:numId w:val="1"/>
              </w:numPr>
            </w:pPr>
            <w:r>
              <w:t>Category SourceID (</w:t>
            </w:r>
            <w:r w:rsidR="00E17E81">
              <w:rPr>
                <w:i/>
              </w:rPr>
              <w:t>IDType</w:t>
            </w:r>
            <w:r>
              <w:t>) [1]</w:t>
            </w:r>
          </w:p>
          <w:p w:rsidR="00E835EF" w:rsidRDefault="00E835EF" w:rsidP="00052A55">
            <w:pPr>
              <w:keepLines/>
              <w:numPr>
                <w:ilvl w:val="1"/>
                <w:numId w:val="1"/>
              </w:numPr>
            </w:pPr>
            <w:r>
              <w:t>Entry IDInSource (</w:t>
            </w:r>
            <w:r w:rsidR="00E17E81">
              <w:rPr>
                <w:i/>
              </w:rPr>
              <w:t>IDType</w:t>
            </w:r>
            <w:r>
              <w:t>) [1]</w:t>
            </w:r>
          </w:p>
          <w:p w:rsidR="00E835EF" w:rsidRPr="0098065A" w:rsidRDefault="00E835EF" w:rsidP="00052A55">
            <w:pPr>
              <w:keepLines/>
              <w:numPr>
                <w:ilvl w:val="1"/>
                <w:numId w:val="1"/>
              </w:numPr>
            </w:pPr>
            <w:r>
              <w:t>Entry SourceID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4842A5" w:rsidRDefault="004842A5" w:rsidP="00E835EF">
            <w:pPr>
              <w:pStyle w:val="ListParagraph"/>
              <w:keepLines/>
              <w:numPr>
                <w:ilvl w:val="0"/>
                <w:numId w:val="1"/>
              </w:numPr>
              <w:jc w:val="left"/>
            </w:pPr>
            <w:r>
              <w:t xml:space="preserve">If </w:t>
            </w:r>
            <w:r w:rsidR="00052A55">
              <w:t>a</w:t>
            </w:r>
            <w:r>
              <w:t xml:space="preserve"> Registry identified by the ID is not found, then the CIR server will throw a RegistryNotFoundFault.</w:t>
            </w:r>
          </w:p>
          <w:p w:rsidR="00E835EF" w:rsidRDefault="00E835EF" w:rsidP="00E835EF">
            <w:pPr>
              <w:pStyle w:val="ListParagraph"/>
              <w:keepLines/>
              <w:numPr>
                <w:ilvl w:val="0"/>
                <w:numId w:val="1"/>
              </w:numPr>
              <w:jc w:val="left"/>
            </w:pPr>
            <w:r>
              <w:t xml:space="preserve">If </w:t>
            </w:r>
            <w:r w:rsidR="00052A55">
              <w:t>a</w:t>
            </w:r>
            <w:r>
              <w:t xml:space="preserve"> Category identified by the ID and SourceID is not found, then the CIR server will throw a CategoryNotFoundFault.</w:t>
            </w:r>
          </w:p>
          <w:p w:rsidR="00E835EF" w:rsidRDefault="00E835EF" w:rsidP="00052A55">
            <w:pPr>
              <w:pStyle w:val="ListParagraph"/>
              <w:keepLines/>
              <w:numPr>
                <w:ilvl w:val="0"/>
                <w:numId w:val="1"/>
              </w:numPr>
              <w:jc w:val="left"/>
            </w:pPr>
            <w:r>
              <w:t xml:space="preserve">If </w:t>
            </w:r>
            <w:r w:rsidR="00052A55">
              <w:t>an</w:t>
            </w:r>
            <w:r>
              <w:t xml:space="preserve"> Entry identified by the IDInSource and SourceID is not found, then the CIR server will throw a</w:t>
            </w:r>
            <w:r w:rsidR="00052A55">
              <w:t>n</w:t>
            </w:r>
            <w:r>
              <w:t xml:space="preserve"> </w:t>
            </w:r>
            <w:r w:rsidR="00052A55">
              <w:t>Entry</w:t>
            </w:r>
            <w:r>
              <w:t>NotFoundFault</w:t>
            </w:r>
            <w:r w:rsidR="00052A55">
              <w: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E835EF" w:rsidRPr="0098065A" w:rsidTr="004842A5">
        <w:trPr>
          <w:cantSplit/>
        </w:trPr>
        <w:tc>
          <w:tcPr>
            <w:tcW w:w="1368" w:type="dxa"/>
            <w:shd w:val="clear" w:color="auto" w:fill="4C4C4C"/>
          </w:tcPr>
          <w:p w:rsidR="00E835EF" w:rsidRPr="003E0DC6" w:rsidRDefault="00E835EF" w:rsidP="004842A5">
            <w:pPr>
              <w:keepLines/>
              <w:rPr>
                <w:b/>
                <w:color w:val="FFFFFF"/>
              </w:rPr>
            </w:pPr>
            <w:r>
              <w:rPr>
                <w:b/>
                <w:color w:val="FFFFFF"/>
              </w:rPr>
              <w:t>Faults</w:t>
            </w:r>
          </w:p>
        </w:tc>
        <w:tc>
          <w:tcPr>
            <w:tcW w:w="7380" w:type="dxa"/>
          </w:tcPr>
          <w:p w:rsidR="00E835EF" w:rsidRDefault="00E835EF" w:rsidP="00E835EF">
            <w:pPr>
              <w:keepLines/>
              <w:numPr>
                <w:ilvl w:val="0"/>
                <w:numId w:val="1"/>
              </w:numPr>
            </w:pPr>
            <w:r>
              <w:t>RegistryNotFoundFault</w:t>
            </w:r>
          </w:p>
          <w:p w:rsidR="00E835EF" w:rsidRDefault="00E835EF" w:rsidP="00E835EF">
            <w:pPr>
              <w:keepLines/>
              <w:numPr>
                <w:ilvl w:val="0"/>
                <w:numId w:val="1"/>
              </w:numPr>
            </w:pPr>
            <w:r>
              <w:t>CategoryNotFoundFault</w:t>
            </w:r>
          </w:p>
          <w:p w:rsidR="00E835EF" w:rsidRDefault="00E835EF" w:rsidP="00E835EF">
            <w:pPr>
              <w:keepLines/>
              <w:numPr>
                <w:ilvl w:val="0"/>
                <w:numId w:val="1"/>
              </w:numPr>
            </w:pPr>
            <w:r>
              <w:t>EntryNotFoundFault</w:t>
            </w:r>
          </w:p>
        </w:tc>
      </w:tr>
    </w:tbl>
    <w:p w:rsidR="004842A5" w:rsidRDefault="004842A5" w:rsidP="004842A5">
      <w:pPr>
        <w:pStyle w:val="Heading3"/>
      </w:pPr>
      <w:bookmarkStart w:id="23" w:name="_Toc297009684"/>
      <w:r>
        <w:t>Delete Properties</w:t>
      </w:r>
      <w:bookmarkEnd w:id="23"/>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Name</w:t>
            </w:r>
          </w:p>
        </w:tc>
        <w:tc>
          <w:tcPr>
            <w:tcW w:w="7380" w:type="dxa"/>
          </w:tcPr>
          <w:p w:rsidR="004842A5" w:rsidRPr="0098065A" w:rsidRDefault="004842A5" w:rsidP="0047106C">
            <w:pPr>
              <w:keepLines/>
            </w:pPr>
            <w:r>
              <w:t>Delete</w:t>
            </w:r>
            <w:r w:rsidR="0047106C">
              <w:t>Properties</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Description</w:t>
            </w:r>
          </w:p>
        </w:tc>
        <w:tc>
          <w:tcPr>
            <w:tcW w:w="7380" w:type="dxa"/>
          </w:tcPr>
          <w:p w:rsidR="004842A5" w:rsidRPr="0098065A" w:rsidRDefault="00052A55" w:rsidP="00052A55">
            <w:pPr>
              <w:keepLines/>
            </w:pPr>
            <w:r>
              <w:t>Deletes the specified Properties</w:t>
            </w:r>
            <w:r w:rsidR="004842A5">
              <w: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Input Parameters</w:t>
            </w:r>
          </w:p>
        </w:tc>
        <w:tc>
          <w:tcPr>
            <w:tcW w:w="7380" w:type="dxa"/>
          </w:tcPr>
          <w:p w:rsidR="00052A55" w:rsidRDefault="00052A55" w:rsidP="00E835EF">
            <w:pPr>
              <w:keepLines/>
              <w:numPr>
                <w:ilvl w:val="0"/>
                <w:numId w:val="1"/>
              </w:numPr>
            </w:pPr>
            <w:r>
              <w:t>Property (</w:t>
            </w:r>
            <w:r w:rsidRPr="00052A55">
              <w:rPr>
                <w:i/>
              </w:rPr>
              <w:t>PropertyIdentifier</w:t>
            </w:r>
            <w:r>
              <w:t xml:space="preserve">) [1..*], where </w:t>
            </w:r>
            <w:r w:rsidRPr="00991274">
              <w:rPr>
                <w:i/>
              </w:rPr>
              <w:t>PropertyIdentifier</w:t>
            </w:r>
            <w:r>
              <w:t xml:space="preserve"> is composed of:</w:t>
            </w:r>
          </w:p>
          <w:p w:rsidR="00E835EF" w:rsidRDefault="00E835EF" w:rsidP="00052A55">
            <w:pPr>
              <w:keepLines/>
              <w:numPr>
                <w:ilvl w:val="1"/>
                <w:numId w:val="1"/>
              </w:numPr>
            </w:pPr>
            <w:r>
              <w:t>Registry ID (</w:t>
            </w:r>
            <w:r w:rsidR="00E17E81">
              <w:rPr>
                <w:i/>
              </w:rPr>
              <w:t>IDType</w:t>
            </w:r>
            <w:r>
              <w:t>) [1]</w:t>
            </w:r>
          </w:p>
          <w:p w:rsidR="00E835EF" w:rsidRDefault="00E835EF" w:rsidP="00052A55">
            <w:pPr>
              <w:keepLines/>
              <w:numPr>
                <w:ilvl w:val="1"/>
                <w:numId w:val="1"/>
              </w:numPr>
            </w:pPr>
            <w:r>
              <w:t>Category ID (</w:t>
            </w:r>
            <w:r w:rsidR="00E17E81">
              <w:rPr>
                <w:i/>
              </w:rPr>
              <w:t>IDType</w:t>
            </w:r>
            <w:r>
              <w:t>) [1]</w:t>
            </w:r>
          </w:p>
          <w:p w:rsidR="00E835EF" w:rsidRDefault="00E835EF" w:rsidP="00052A55">
            <w:pPr>
              <w:keepLines/>
              <w:numPr>
                <w:ilvl w:val="1"/>
                <w:numId w:val="1"/>
              </w:numPr>
            </w:pPr>
            <w:r>
              <w:t>Category SourceID (</w:t>
            </w:r>
            <w:r w:rsidR="00E17E81">
              <w:rPr>
                <w:i/>
              </w:rPr>
              <w:t>IDType</w:t>
            </w:r>
            <w:r>
              <w:t>) [1]</w:t>
            </w:r>
          </w:p>
          <w:p w:rsidR="00E835EF" w:rsidRDefault="00E835EF" w:rsidP="00052A55">
            <w:pPr>
              <w:keepLines/>
              <w:numPr>
                <w:ilvl w:val="1"/>
                <w:numId w:val="1"/>
              </w:numPr>
            </w:pPr>
            <w:r>
              <w:t>Entry IDInSource (</w:t>
            </w:r>
            <w:r w:rsidR="00E17E81">
              <w:rPr>
                <w:i/>
              </w:rPr>
              <w:t>IDType</w:t>
            </w:r>
            <w:r>
              <w:t>) [1]</w:t>
            </w:r>
          </w:p>
          <w:p w:rsidR="004842A5" w:rsidRDefault="00E835EF" w:rsidP="00052A55">
            <w:pPr>
              <w:keepLines/>
              <w:numPr>
                <w:ilvl w:val="1"/>
                <w:numId w:val="1"/>
              </w:numPr>
            </w:pPr>
            <w:r>
              <w:t>Entry SourceID (</w:t>
            </w:r>
            <w:r w:rsidR="00E17E81">
              <w:rPr>
                <w:i/>
              </w:rPr>
              <w:t>IDType</w:t>
            </w:r>
            <w:r>
              <w:t>) [1]</w:t>
            </w:r>
          </w:p>
          <w:p w:rsidR="00E835EF" w:rsidRPr="0098065A" w:rsidRDefault="00E835EF" w:rsidP="00052A55">
            <w:pPr>
              <w:keepLines/>
              <w:numPr>
                <w:ilvl w:val="1"/>
                <w:numId w:val="1"/>
              </w:numPr>
            </w:pPr>
            <w:r>
              <w:t>Property ID (</w:t>
            </w:r>
            <w:r w:rsidR="00E17E81">
              <w:rPr>
                <w:i/>
              </w:rPr>
              <w:t>IDType</w:t>
            </w:r>
            <w:r>
              <w:t>) [1]</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Pr>
                <w:b/>
                <w:color w:val="FFFFFF"/>
              </w:rPr>
              <w:t>Behavior</w:t>
            </w:r>
          </w:p>
        </w:tc>
        <w:tc>
          <w:tcPr>
            <w:tcW w:w="7380" w:type="dxa"/>
          </w:tcPr>
          <w:p w:rsidR="00052A55" w:rsidRDefault="00052A55" w:rsidP="00052A55">
            <w:pPr>
              <w:pStyle w:val="ListParagraph"/>
              <w:keepLines/>
              <w:numPr>
                <w:ilvl w:val="0"/>
                <w:numId w:val="1"/>
              </w:numPr>
              <w:jc w:val="left"/>
            </w:pPr>
            <w:r>
              <w:t>If a Registry identified by the ID is not found, then the CIR server will throw a RegistryNotFoundFault.</w:t>
            </w:r>
          </w:p>
          <w:p w:rsidR="00052A55" w:rsidRDefault="00052A55" w:rsidP="00052A55">
            <w:pPr>
              <w:pStyle w:val="ListParagraph"/>
              <w:keepLines/>
              <w:numPr>
                <w:ilvl w:val="0"/>
                <w:numId w:val="1"/>
              </w:numPr>
              <w:jc w:val="left"/>
            </w:pPr>
            <w:r>
              <w:t>If a Category identified by the ID and SourceID is not found, then the CIR server will throw a CategoryNotFoundFault.</w:t>
            </w:r>
          </w:p>
          <w:p w:rsidR="004842A5" w:rsidRDefault="00052A55" w:rsidP="00052A55">
            <w:pPr>
              <w:pStyle w:val="ListParagraph"/>
              <w:keepLines/>
              <w:numPr>
                <w:ilvl w:val="0"/>
                <w:numId w:val="1"/>
              </w:numPr>
              <w:jc w:val="left"/>
            </w:pPr>
            <w:r>
              <w:t>If an Entry identified by the IDInSource and SourceID is not found, then the CIR server will throw an EntryNotFoundFault.</w:t>
            </w:r>
          </w:p>
          <w:p w:rsidR="00052A55" w:rsidRDefault="00052A55" w:rsidP="00052A55">
            <w:pPr>
              <w:pStyle w:val="ListParagraph"/>
              <w:keepLines/>
              <w:numPr>
                <w:ilvl w:val="0"/>
                <w:numId w:val="1"/>
              </w:numPr>
              <w:jc w:val="left"/>
            </w:pPr>
            <w:r>
              <w:t>If a Property identified by the ID is not found, then the CIR server will throw a PropertyNotFoundFault.</w:t>
            </w:r>
          </w:p>
        </w:tc>
      </w:tr>
      <w:tr w:rsidR="004842A5" w:rsidRPr="0098065A" w:rsidTr="004842A5">
        <w:trPr>
          <w:cantSplit/>
        </w:trPr>
        <w:tc>
          <w:tcPr>
            <w:tcW w:w="1368" w:type="dxa"/>
            <w:shd w:val="clear" w:color="auto" w:fill="4C4C4C"/>
          </w:tcPr>
          <w:p w:rsidR="004842A5" w:rsidRPr="003E0DC6" w:rsidRDefault="004842A5" w:rsidP="004842A5">
            <w:pPr>
              <w:keepLines/>
              <w:rPr>
                <w:b/>
                <w:color w:val="FFFFFF"/>
              </w:rPr>
            </w:pPr>
            <w:r w:rsidRPr="003E0DC6">
              <w:rPr>
                <w:b/>
                <w:color w:val="FFFFFF"/>
              </w:rPr>
              <w:t>Returns</w:t>
            </w:r>
          </w:p>
        </w:tc>
        <w:tc>
          <w:tcPr>
            <w:tcW w:w="7380" w:type="dxa"/>
          </w:tcPr>
          <w:p w:rsidR="004842A5" w:rsidRPr="0098065A" w:rsidRDefault="004842A5" w:rsidP="004842A5">
            <w:pPr>
              <w:keepLines/>
              <w:numPr>
                <w:ilvl w:val="0"/>
                <w:numId w:val="1"/>
              </w:numPr>
            </w:pPr>
            <w:r>
              <w:t>N/A</w:t>
            </w:r>
          </w:p>
        </w:tc>
      </w:tr>
      <w:tr w:rsidR="00052A55" w:rsidRPr="0098065A" w:rsidTr="004842A5">
        <w:trPr>
          <w:cantSplit/>
        </w:trPr>
        <w:tc>
          <w:tcPr>
            <w:tcW w:w="1368" w:type="dxa"/>
            <w:shd w:val="clear" w:color="auto" w:fill="4C4C4C"/>
          </w:tcPr>
          <w:p w:rsidR="00052A55" w:rsidRPr="003E0DC6" w:rsidRDefault="00052A55" w:rsidP="00416985">
            <w:pPr>
              <w:keepLines/>
              <w:rPr>
                <w:b/>
                <w:color w:val="FFFFFF"/>
              </w:rPr>
            </w:pPr>
            <w:r>
              <w:rPr>
                <w:b/>
                <w:color w:val="FFFFFF"/>
              </w:rPr>
              <w:lastRenderedPageBreak/>
              <w:t>Faults</w:t>
            </w:r>
          </w:p>
        </w:tc>
        <w:tc>
          <w:tcPr>
            <w:tcW w:w="7380" w:type="dxa"/>
          </w:tcPr>
          <w:p w:rsidR="00052A55" w:rsidRDefault="00052A55" w:rsidP="00416985">
            <w:pPr>
              <w:keepLines/>
              <w:numPr>
                <w:ilvl w:val="0"/>
                <w:numId w:val="1"/>
              </w:numPr>
            </w:pPr>
            <w:r>
              <w:t>RegistryNotFoundFault</w:t>
            </w:r>
          </w:p>
          <w:p w:rsidR="00052A55" w:rsidRDefault="00052A55" w:rsidP="00416985">
            <w:pPr>
              <w:keepLines/>
              <w:numPr>
                <w:ilvl w:val="0"/>
                <w:numId w:val="1"/>
              </w:numPr>
            </w:pPr>
            <w:r>
              <w:t>CategoryNotFoundFault</w:t>
            </w:r>
          </w:p>
          <w:p w:rsidR="00052A55" w:rsidRDefault="00052A55" w:rsidP="00416985">
            <w:pPr>
              <w:keepLines/>
              <w:numPr>
                <w:ilvl w:val="0"/>
                <w:numId w:val="1"/>
              </w:numPr>
            </w:pPr>
            <w:r>
              <w:t>EntryNotFoundFault</w:t>
            </w:r>
          </w:p>
          <w:p w:rsidR="00052A55" w:rsidRDefault="00052A55" w:rsidP="00416985">
            <w:pPr>
              <w:keepLines/>
              <w:numPr>
                <w:ilvl w:val="0"/>
                <w:numId w:val="1"/>
              </w:numPr>
            </w:pPr>
            <w:r>
              <w:t>PropertyNotFoundFault</w:t>
            </w:r>
          </w:p>
        </w:tc>
      </w:tr>
    </w:tbl>
    <w:p w:rsidR="000D52D4" w:rsidRDefault="007233FD" w:rsidP="007233FD">
      <w:pPr>
        <w:pStyle w:val="Heading2"/>
      </w:pPr>
      <w:bookmarkStart w:id="24" w:name="_Toc297009685"/>
      <w:r>
        <w:t>CIR Query Services</w:t>
      </w:r>
      <w:bookmarkEnd w:id="24"/>
    </w:p>
    <w:p w:rsidR="00F07C65" w:rsidRPr="00F07C65" w:rsidRDefault="00F07C65" w:rsidP="00F07C65">
      <w:r>
        <w:t xml:space="preserve">The Query Services exposed by the CIR allow a client to retrieve </w:t>
      </w:r>
      <w:r w:rsidR="00485A8E">
        <w:t xml:space="preserve">registry </w:t>
      </w:r>
      <w:r>
        <w:t>data</w:t>
      </w:r>
      <w:r w:rsidR="00485A8E">
        <w:t xml:space="preserve">. The client can use the Wildcard Specification defined in Section </w:t>
      </w:r>
      <w:r w:rsidR="00485A8E">
        <w:fldChar w:fldCharType="begin"/>
      </w:r>
      <w:r w:rsidR="00485A8E">
        <w:instrText xml:space="preserve"> REF _Ref234831467 \r \h </w:instrText>
      </w:r>
      <w:r w:rsidR="00485A8E">
        <w:fldChar w:fldCharType="separate"/>
      </w:r>
      <w:r w:rsidR="00125305">
        <w:t>3.2.3</w:t>
      </w:r>
      <w:r w:rsidR="00485A8E">
        <w:fldChar w:fldCharType="end"/>
      </w:r>
      <w:r w:rsidR="00485A8E">
        <w:t xml:space="preserve"> </w:t>
      </w:r>
      <w:r w:rsidR="004842A5">
        <w:t xml:space="preserve">in designated fields </w:t>
      </w:r>
      <w:r w:rsidR="00485A8E">
        <w:t>to identify multiple objects to be returned by a service.</w:t>
      </w:r>
    </w:p>
    <w:p w:rsidR="007233FD" w:rsidRDefault="007233FD" w:rsidP="007233FD">
      <w:pPr>
        <w:pStyle w:val="Heading3"/>
      </w:pPr>
      <w:bookmarkStart w:id="25" w:name="_Toc297009686"/>
      <w:r>
        <w:t>Get Registry</w:t>
      </w:r>
      <w:bookmarkEnd w:id="25"/>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Name</w:t>
            </w:r>
          </w:p>
        </w:tc>
        <w:tc>
          <w:tcPr>
            <w:tcW w:w="7380" w:type="dxa"/>
          </w:tcPr>
          <w:p w:rsidR="007233FD" w:rsidRPr="0098065A" w:rsidRDefault="007233FD" w:rsidP="000E63C8">
            <w:pPr>
              <w:keepLines/>
              <w:jc w:val="left"/>
            </w:pPr>
            <w:r>
              <w:t>GetRegistry</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Description</w:t>
            </w:r>
          </w:p>
        </w:tc>
        <w:tc>
          <w:tcPr>
            <w:tcW w:w="7380" w:type="dxa"/>
          </w:tcPr>
          <w:p w:rsidR="007233FD" w:rsidRPr="0098065A" w:rsidRDefault="007233FD" w:rsidP="00E80120">
            <w:pPr>
              <w:keepLines/>
              <w:jc w:val="left"/>
            </w:pPr>
            <w:r>
              <w:t xml:space="preserve">Returns </w:t>
            </w:r>
            <w:r w:rsidR="000314C9">
              <w:t xml:space="preserve">all Registries, Categories, Entries and Properties filtered by the specified </w:t>
            </w:r>
            <w:r w:rsidR="00E80120">
              <w:t>conditions</w:t>
            </w:r>
            <w:r w:rsidR="000314C9">
              <w:t>.</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Input Parameters</w:t>
            </w:r>
          </w:p>
        </w:tc>
        <w:tc>
          <w:tcPr>
            <w:tcW w:w="7380" w:type="dxa"/>
          </w:tcPr>
          <w:p w:rsidR="003310D0" w:rsidRDefault="003310D0" w:rsidP="00277C7C">
            <w:pPr>
              <w:keepLines/>
              <w:numPr>
                <w:ilvl w:val="0"/>
                <w:numId w:val="1"/>
              </w:numPr>
              <w:jc w:val="left"/>
            </w:pPr>
            <w:r>
              <w:t>Filter (</w:t>
            </w:r>
            <w:r w:rsidRPr="003310D0">
              <w:rPr>
                <w:i/>
              </w:rPr>
              <w:t>Filter</w:t>
            </w:r>
            <w:r>
              <w:t xml:space="preserve">) [0..*], where </w:t>
            </w:r>
            <w:r w:rsidRPr="003310D0">
              <w:rPr>
                <w:i/>
              </w:rPr>
              <w:t>Filter</w:t>
            </w:r>
            <w:r>
              <w:t xml:space="preserve"> is composed of:</w:t>
            </w:r>
          </w:p>
          <w:p w:rsidR="007233FD" w:rsidRDefault="00277C7C" w:rsidP="003310D0">
            <w:pPr>
              <w:keepLines/>
              <w:numPr>
                <w:ilvl w:val="1"/>
                <w:numId w:val="1"/>
              </w:numPr>
              <w:jc w:val="left"/>
            </w:pPr>
            <w:r>
              <w:t>Registry</w:t>
            </w:r>
            <w:r w:rsidR="007233FD">
              <w:t xml:space="preserve"> </w:t>
            </w:r>
            <w:r w:rsidR="004842A5">
              <w:t xml:space="preserve">Filter </w:t>
            </w:r>
            <w:r w:rsidR="003310D0">
              <w:t>(</w:t>
            </w:r>
            <w:r w:rsidRPr="003310D0">
              <w:rPr>
                <w:i/>
              </w:rPr>
              <w:t>Registry</w:t>
            </w:r>
            <w:r w:rsidR="003310D0" w:rsidRPr="003310D0">
              <w:rPr>
                <w:i/>
              </w:rPr>
              <w:t>Filter</w:t>
            </w:r>
            <w:r w:rsidR="003310D0">
              <w:t>) [0..1]</w:t>
            </w:r>
          </w:p>
          <w:p w:rsidR="00277C7C" w:rsidRDefault="00277C7C" w:rsidP="003310D0">
            <w:pPr>
              <w:keepLines/>
              <w:numPr>
                <w:ilvl w:val="1"/>
                <w:numId w:val="1"/>
              </w:numPr>
              <w:jc w:val="left"/>
            </w:pPr>
            <w:r>
              <w:t xml:space="preserve">Category </w:t>
            </w:r>
            <w:r w:rsidR="004842A5">
              <w:t xml:space="preserve">Filter </w:t>
            </w:r>
            <w:r w:rsidR="003310D0">
              <w:t>(</w:t>
            </w:r>
            <w:r w:rsidRPr="003310D0">
              <w:rPr>
                <w:i/>
              </w:rPr>
              <w:t>Category</w:t>
            </w:r>
            <w:r w:rsidR="003310D0" w:rsidRPr="003310D0">
              <w:rPr>
                <w:i/>
              </w:rPr>
              <w:t>Filter</w:t>
            </w:r>
            <w:r w:rsidR="003310D0">
              <w:t>) [0..1]</w:t>
            </w:r>
          </w:p>
          <w:p w:rsidR="007233FD" w:rsidRDefault="00277C7C" w:rsidP="003310D0">
            <w:pPr>
              <w:keepLines/>
              <w:numPr>
                <w:ilvl w:val="1"/>
                <w:numId w:val="1"/>
              </w:numPr>
              <w:jc w:val="left"/>
            </w:pPr>
            <w:r>
              <w:t xml:space="preserve">Entry </w:t>
            </w:r>
            <w:r w:rsidR="004842A5">
              <w:t xml:space="preserve">Filter </w:t>
            </w:r>
            <w:r w:rsidR="003310D0">
              <w:t>(</w:t>
            </w:r>
            <w:r w:rsidRPr="003310D0">
              <w:rPr>
                <w:i/>
              </w:rPr>
              <w:t>Entry</w:t>
            </w:r>
            <w:r w:rsidR="003310D0" w:rsidRPr="003310D0">
              <w:rPr>
                <w:i/>
              </w:rPr>
              <w:t>Filter</w:t>
            </w:r>
            <w:r w:rsidR="003310D0">
              <w:t>) [0..1]</w:t>
            </w:r>
          </w:p>
          <w:p w:rsidR="005C37EF" w:rsidRPr="0098065A" w:rsidRDefault="005C37EF" w:rsidP="003310D0">
            <w:pPr>
              <w:keepLines/>
              <w:numPr>
                <w:ilvl w:val="1"/>
                <w:numId w:val="1"/>
              </w:numPr>
              <w:jc w:val="left"/>
            </w:pPr>
            <w:r>
              <w:t xml:space="preserve">Property </w:t>
            </w:r>
            <w:r w:rsidR="004842A5">
              <w:t xml:space="preserve">Filter </w:t>
            </w:r>
            <w:r w:rsidR="003310D0">
              <w:t>(</w:t>
            </w:r>
            <w:r w:rsidR="003310D0" w:rsidRPr="003310D0">
              <w:rPr>
                <w:i/>
              </w:rPr>
              <w:t>PropertyFilter</w:t>
            </w:r>
            <w:r w:rsidR="003310D0">
              <w:t>) [0..1]</w:t>
            </w:r>
          </w:p>
        </w:tc>
      </w:tr>
      <w:tr w:rsidR="005C37EF" w:rsidRPr="0098065A" w:rsidTr="00F563C8">
        <w:trPr>
          <w:cantSplit/>
        </w:trPr>
        <w:tc>
          <w:tcPr>
            <w:tcW w:w="1368" w:type="dxa"/>
            <w:shd w:val="clear" w:color="auto" w:fill="4C4C4C"/>
          </w:tcPr>
          <w:p w:rsidR="005C37EF" w:rsidRPr="003E0DC6" w:rsidRDefault="005C37EF" w:rsidP="00F563C8">
            <w:pPr>
              <w:keepLines/>
              <w:jc w:val="left"/>
              <w:rPr>
                <w:b/>
                <w:color w:val="FFFFFF"/>
              </w:rPr>
            </w:pPr>
            <w:r>
              <w:rPr>
                <w:b/>
                <w:color w:val="FFFFFF"/>
              </w:rPr>
              <w:t>Behavior</w:t>
            </w:r>
          </w:p>
        </w:tc>
        <w:tc>
          <w:tcPr>
            <w:tcW w:w="7380" w:type="dxa"/>
          </w:tcPr>
          <w:p w:rsidR="005C37EF" w:rsidRDefault="005C37EF" w:rsidP="003310D0">
            <w:pPr>
              <w:pStyle w:val="ListParagraph"/>
              <w:numPr>
                <w:ilvl w:val="0"/>
                <w:numId w:val="11"/>
              </w:numPr>
            </w:pPr>
            <w:r>
              <w:t xml:space="preserve">Each </w:t>
            </w:r>
            <w:r w:rsidR="003310D0">
              <w:t xml:space="preserve">filter </w:t>
            </w:r>
            <w:r>
              <w:t>type</w:t>
            </w:r>
            <w:r w:rsidR="003310D0">
              <w:t xml:space="preserve"> within a Filter (i.e. RegistryFilter, CategoryFilter, EntryFilter, PropertyFilter)</w:t>
            </w:r>
            <w:r>
              <w:t xml:space="preserve"> acts as a </w:t>
            </w:r>
            <w:r w:rsidR="00CF5E22">
              <w:t xml:space="preserve">logical AND </w:t>
            </w:r>
            <w:r>
              <w:t>filter. For example, if the Registry ID value is “Test”</w:t>
            </w:r>
            <w:r w:rsidR="00CF5E22">
              <w:t>, Category ID is “Asset”</w:t>
            </w:r>
            <w:r>
              <w:t xml:space="preserve">, </w:t>
            </w:r>
            <w:r w:rsidR="00CF5E22">
              <w:t xml:space="preserve">and Property ID “Length” then </w:t>
            </w:r>
            <w:r>
              <w:t xml:space="preserve">only </w:t>
            </w:r>
            <w:r w:rsidR="00CF5E22">
              <w:t xml:space="preserve">Entries (and associated Registry, Category and Properties) of the “Asset” Category in the “Test” Registry that have a Property of “Length” </w:t>
            </w:r>
            <w:r>
              <w:t>are returned.</w:t>
            </w:r>
          </w:p>
          <w:p w:rsidR="00CF5E22" w:rsidRDefault="00CF5E22" w:rsidP="003310D0">
            <w:pPr>
              <w:pStyle w:val="ListParagraph"/>
              <w:numPr>
                <w:ilvl w:val="0"/>
                <w:numId w:val="11"/>
              </w:numPr>
            </w:pPr>
            <w:r>
              <w:t xml:space="preserve">The absence of an input parameter type indicates that the data is not filtered by this facet </w:t>
            </w:r>
            <w:r w:rsidR="003310D0">
              <w:t xml:space="preserve">(i.e. logical TRUE) </w:t>
            </w:r>
            <w:r>
              <w:t xml:space="preserve">and that all </w:t>
            </w:r>
            <w:r w:rsidR="003310D0">
              <w:t>data elements</w:t>
            </w:r>
            <w:r>
              <w:t xml:space="preserve"> are valid.</w:t>
            </w:r>
          </w:p>
          <w:p w:rsidR="005C37EF" w:rsidRDefault="00CF5E22" w:rsidP="003310D0">
            <w:pPr>
              <w:pStyle w:val="ListParagraph"/>
              <w:keepLines/>
              <w:numPr>
                <w:ilvl w:val="0"/>
                <w:numId w:val="11"/>
              </w:numPr>
              <w:jc w:val="left"/>
            </w:pPr>
            <w:r>
              <w:t xml:space="preserve">Multiple filters of the same </w:t>
            </w:r>
            <w:r w:rsidR="003310D0">
              <w:t xml:space="preserve">filter </w:t>
            </w:r>
            <w:r>
              <w:t xml:space="preserve">type </w:t>
            </w:r>
            <w:r w:rsidR="003310D0">
              <w:t xml:space="preserve">are supported and act as a </w:t>
            </w:r>
            <w:r>
              <w:t>logical OR filter.</w:t>
            </w:r>
            <w:r w:rsidR="003310D0">
              <w:t xml:space="preserve"> For example, if the EntryFilter 1 Tag is “P101” and the EntryFilter 2 Tag is “P102”, then the Entries with a Tag of “P101” or “P102” are returned.</w:t>
            </w:r>
          </w:p>
          <w:p w:rsidR="003310D0" w:rsidRDefault="003310D0" w:rsidP="003310D0">
            <w:pPr>
              <w:pStyle w:val="ListParagraph"/>
              <w:keepLines/>
              <w:numPr>
                <w:ilvl w:val="0"/>
                <w:numId w:val="11"/>
              </w:numPr>
              <w:jc w:val="left"/>
            </w:pPr>
            <w:r>
              <w:t>Wildcards are supported on all fields within each filter type.</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Returns</w:t>
            </w:r>
          </w:p>
        </w:tc>
        <w:tc>
          <w:tcPr>
            <w:tcW w:w="7380" w:type="dxa"/>
          </w:tcPr>
          <w:p w:rsidR="007233FD" w:rsidRPr="005C37EF" w:rsidRDefault="00CF63E9" w:rsidP="00E80120">
            <w:pPr>
              <w:keepLines/>
              <w:numPr>
                <w:ilvl w:val="0"/>
                <w:numId w:val="1"/>
              </w:numPr>
              <w:jc w:val="left"/>
            </w:pPr>
            <w:r>
              <w:t>Registry (</w:t>
            </w:r>
            <w:r w:rsidRPr="00CF63E9">
              <w:rPr>
                <w:i/>
              </w:rPr>
              <w:t>Registry</w:t>
            </w:r>
            <w:r>
              <w:t>) [0..*]</w:t>
            </w:r>
          </w:p>
        </w:tc>
      </w:tr>
    </w:tbl>
    <w:p w:rsidR="007233FD" w:rsidRDefault="000E63C8" w:rsidP="007233FD">
      <w:pPr>
        <w:pStyle w:val="Heading3"/>
      </w:pPr>
      <w:bookmarkStart w:id="26" w:name="_Toc297009687"/>
      <w:r>
        <w:t>Get</w:t>
      </w:r>
      <w:r w:rsidR="007233FD">
        <w:t xml:space="preserve"> Equivalent Entr</w:t>
      </w:r>
      <w:r>
        <w:t>ies</w:t>
      </w:r>
      <w:bookmarkEnd w:id="26"/>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Name</w:t>
            </w:r>
          </w:p>
        </w:tc>
        <w:tc>
          <w:tcPr>
            <w:tcW w:w="7380" w:type="dxa"/>
          </w:tcPr>
          <w:p w:rsidR="007233FD" w:rsidRPr="0098065A" w:rsidRDefault="000E63C8" w:rsidP="000E63C8">
            <w:pPr>
              <w:keepLines/>
              <w:jc w:val="left"/>
            </w:pPr>
            <w:r>
              <w:t>Get</w:t>
            </w:r>
            <w:r w:rsidR="007233FD">
              <w:t>EquivalentEntr</w:t>
            </w:r>
            <w:r w:rsidR="000D3D6A">
              <w:t>ies</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Description</w:t>
            </w:r>
          </w:p>
        </w:tc>
        <w:tc>
          <w:tcPr>
            <w:tcW w:w="7380" w:type="dxa"/>
          </w:tcPr>
          <w:p w:rsidR="007233FD" w:rsidRPr="0098065A" w:rsidRDefault="000E63C8" w:rsidP="00444C6C">
            <w:pPr>
              <w:keepLines/>
              <w:jc w:val="left"/>
            </w:pPr>
            <w:r>
              <w:t>Returns</w:t>
            </w:r>
            <w:r w:rsidR="007233FD">
              <w:t xml:space="preserve"> </w:t>
            </w:r>
            <w:r>
              <w:t>any</w:t>
            </w:r>
            <w:r w:rsidR="007233FD">
              <w:t xml:space="preserve"> equivalent </w:t>
            </w:r>
            <w:r>
              <w:t>E</w:t>
            </w:r>
            <w:r w:rsidR="007233FD">
              <w:t>ntries</w:t>
            </w:r>
            <w:r>
              <w:t xml:space="preserve"> </w:t>
            </w:r>
            <w:r w:rsidR="00C32150">
              <w:t xml:space="preserve">to </w:t>
            </w:r>
            <w:r>
              <w:t xml:space="preserve">the </w:t>
            </w:r>
            <w:r w:rsidR="00C32150">
              <w:t>specified existing Entry</w:t>
            </w:r>
            <w:r w:rsidR="00CF63E9">
              <w:t xml:space="preserve"> (i.e. </w:t>
            </w:r>
            <w:r w:rsidR="002726E8">
              <w:t xml:space="preserve">by identifying all other Entries with the </w:t>
            </w:r>
            <w:r w:rsidR="00CF63E9">
              <w:t>same CIRID</w:t>
            </w:r>
            <w:r w:rsidR="002726E8">
              <w:t xml:space="preserve"> to the existing Entry</w:t>
            </w:r>
            <w:r w:rsidR="00CF63E9">
              <w:t>)</w:t>
            </w:r>
            <w:r w:rsidR="00C32150">
              <w:t xml:space="preserve">. </w:t>
            </w:r>
            <w:r w:rsidR="00CF63E9">
              <w:t xml:space="preserve">An Entry is specified by IDInSource and SourceID. </w:t>
            </w:r>
            <w:r w:rsidR="00444C6C">
              <w:t>A Target SourceID or list of SourceIDs can be specified to filter returned Entries.</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Input Parameters</w:t>
            </w:r>
          </w:p>
        </w:tc>
        <w:tc>
          <w:tcPr>
            <w:tcW w:w="7380" w:type="dxa"/>
          </w:tcPr>
          <w:p w:rsidR="000E63C8" w:rsidRDefault="00C32150" w:rsidP="00F563C8">
            <w:pPr>
              <w:keepLines/>
              <w:numPr>
                <w:ilvl w:val="0"/>
                <w:numId w:val="1"/>
              </w:numPr>
              <w:jc w:val="left"/>
            </w:pPr>
            <w:r>
              <w:t>Existing</w:t>
            </w:r>
            <w:r w:rsidR="000E63C8">
              <w:t xml:space="preserve"> IDInSource </w:t>
            </w:r>
            <w:r w:rsidR="00CF63E9">
              <w:t>(</w:t>
            </w:r>
            <w:r w:rsidR="00E17E81">
              <w:rPr>
                <w:i/>
              </w:rPr>
              <w:t>IDType</w:t>
            </w:r>
            <w:r w:rsidR="00CF63E9">
              <w:t>) [1]</w:t>
            </w:r>
          </w:p>
          <w:p w:rsidR="000E63C8" w:rsidRDefault="00C32150" w:rsidP="00F563C8">
            <w:pPr>
              <w:keepLines/>
              <w:numPr>
                <w:ilvl w:val="0"/>
                <w:numId w:val="1"/>
              </w:numPr>
              <w:jc w:val="left"/>
            </w:pPr>
            <w:r>
              <w:t>Existing</w:t>
            </w:r>
            <w:r w:rsidR="000E63C8">
              <w:t xml:space="preserve"> SourceID </w:t>
            </w:r>
            <w:r w:rsidR="00CF63E9">
              <w:t>(</w:t>
            </w:r>
            <w:r w:rsidR="00E17E81">
              <w:rPr>
                <w:i/>
              </w:rPr>
              <w:t>IDType</w:t>
            </w:r>
            <w:r w:rsidR="00CF63E9">
              <w:t>) [1]</w:t>
            </w:r>
          </w:p>
          <w:p w:rsidR="007233FD" w:rsidRPr="0098065A" w:rsidRDefault="000E63C8" w:rsidP="00CF63E9">
            <w:pPr>
              <w:keepLines/>
              <w:numPr>
                <w:ilvl w:val="0"/>
                <w:numId w:val="1"/>
              </w:numPr>
              <w:jc w:val="left"/>
            </w:pPr>
            <w:r>
              <w:t>Target SourceID</w:t>
            </w:r>
            <w:r w:rsidR="004842A5">
              <w:t xml:space="preserve"> Filter</w:t>
            </w:r>
            <w:r>
              <w:t xml:space="preserve"> </w:t>
            </w:r>
            <w:r w:rsidR="00CF63E9">
              <w:t>(</w:t>
            </w:r>
            <w:r w:rsidR="00E17E81">
              <w:rPr>
                <w:i/>
              </w:rPr>
              <w:t>IDType</w:t>
            </w:r>
            <w:r w:rsidR="0032218D">
              <w:t>)</w:t>
            </w:r>
            <w:r w:rsidR="00CF63E9">
              <w:t xml:space="preserve"> [0..*]</w:t>
            </w:r>
          </w:p>
        </w:tc>
      </w:tr>
      <w:tr w:rsidR="00C32150" w:rsidRPr="0098065A" w:rsidTr="00F563C8">
        <w:trPr>
          <w:cantSplit/>
        </w:trPr>
        <w:tc>
          <w:tcPr>
            <w:tcW w:w="1368" w:type="dxa"/>
            <w:shd w:val="clear" w:color="auto" w:fill="4C4C4C"/>
          </w:tcPr>
          <w:p w:rsidR="00C32150" w:rsidRPr="003E0DC6" w:rsidRDefault="00C32150" w:rsidP="00F563C8">
            <w:pPr>
              <w:keepLines/>
              <w:jc w:val="left"/>
              <w:rPr>
                <w:b/>
                <w:color w:val="FFFFFF"/>
              </w:rPr>
            </w:pPr>
            <w:r>
              <w:rPr>
                <w:b/>
                <w:color w:val="FFFFFF"/>
              </w:rPr>
              <w:lastRenderedPageBreak/>
              <w:t>Behavior</w:t>
            </w:r>
          </w:p>
        </w:tc>
        <w:tc>
          <w:tcPr>
            <w:tcW w:w="7380" w:type="dxa"/>
          </w:tcPr>
          <w:p w:rsidR="00444C6C" w:rsidRDefault="00444C6C" w:rsidP="00444C6C">
            <w:pPr>
              <w:pStyle w:val="ListParagraph"/>
              <w:keepLines/>
              <w:numPr>
                <w:ilvl w:val="0"/>
                <w:numId w:val="12"/>
              </w:numPr>
              <w:jc w:val="left"/>
            </w:pPr>
            <w:r>
              <w:t>If the existing Entry does not have a CIRID, nothing is returned.</w:t>
            </w:r>
          </w:p>
          <w:p w:rsidR="00444C6C" w:rsidRDefault="00444C6C" w:rsidP="00444C6C">
            <w:pPr>
              <w:pStyle w:val="ListParagraph"/>
              <w:keepLines/>
              <w:numPr>
                <w:ilvl w:val="0"/>
                <w:numId w:val="12"/>
              </w:numPr>
              <w:jc w:val="left"/>
            </w:pPr>
            <w:r>
              <w:t xml:space="preserve">Only </w:t>
            </w:r>
            <w:r w:rsidRPr="00444C6C">
              <w:rPr>
                <w:b/>
              </w:rPr>
              <w:t>other</w:t>
            </w:r>
            <w:r>
              <w:t xml:space="preserve"> Entries are returned – the existing Entry is not returned as part of the result set.</w:t>
            </w:r>
          </w:p>
          <w:p w:rsidR="00CF63E9" w:rsidRDefault="00CF63E9" w:rsidP="00CF63E9">
            <w:pPr>
              <w:pStyle w:val="ListParagraph"/>
              <w:keepLines/>
              <w:numPr>
                <w:ilvl w:val="0"/>
                <w:numId w:val="12"/>
              </w:numPr>
              <w:jc w:val="left"/>
            </w:pPr>
            <w:r>
              <w:t xml:space="preserve">If no Target SourceID is specified, all </w:t>
            </w:r>
            <w:r w:rsidR="00444C6C">
              <w:t xml:space="preserve">other </w:t>
            </w:r>
            <w:r>
              <w:t>Entries with the same CIRID are returned.</w:t>
            </w:r>
          </w:p>
          <w:p w:rsidR="00C32150" w:rsidRDefault="00C32150" w:rsidP="00CF63E9">
            <w:pPr>
              <w:pStyle w:val="ListParagraph"/>
              <w:keepLines/>
              <w:numPr>
                <w:ilvl w:val="0"/>
                <w:numId w:val="12"/>
              </w:numPr>
              <w:jc w:val="left"/>
            </w:pPr>
            <w:r>
              <w:t>Multiple Target SourceID</w:t>
            </w:r>
            <w:r w:rsidR="00CF63E9">
              <w:t>s are supported and act as a logical OR filter.</w:t>
            </w:r>
          </w:p>
          <w:p w:rsidR="00CF63E9" w:rsidRDefault="00CF63E9" w:rsidP="00CF63E9">
            <w:pPr>
              <w:pStyle w:val="ListParagraph"/>
              <w:keepLines/>
              <w:numPr>
                <w:ilvl w:val="0"/>
                <w:numId w:val="12"/>
              </w:numPr>
              <w:jc w:val="left"/>
            </w:pPr>
            <w:r>
              <w:t>Wildcards are only supported on the Target SourceID field.</w:t>
            </w:r>
          </w:p>
        </w:tc>
      </w:tr>
      <w:tr w:rsidR="007233FD" w:rsidRPr="0098065A" w:rsidTr="00F563C8">
        <w:trPr>
          <w:cantSplit/>
        </w:trPr>
        <w:tc>
          <w:tcPr>
            <w:tcW w:w="1368" w:type="dxa"/>
            <w:shd w:val="clear" w:color="auto" w:fill="4C4C4C"/>
          </w:tcPr>
          <w:p w:rsidR="007233FD" w:rsidRPr="003E0DC6" w:rsidRDefault="007233FD" w:rsidP="00F563C8">
            <w:pPr>
              <w:keepLines/>
              <w:jc w:val="left"/>
              <w:rPr>
                <w:b/>
                <w:color w:val="FFFFFF"/>
              </w:rPr>
            </w:pPr>
            <w:r w:rsidRPr="003E0DC6">
              <w:rPr>
                <w:b/>
                <w:color w:val="FFFFFF"/>
              </w:rPr>
              <w:t>Returns</w:t>
            </w:r>
          </w:p>
        </w:tc>
        <w:tc>
          <w:tcPr>
            <w:tcW w:w="7380" w:type="dxa"/>
          </w:tcPr>
          <w:p w:rsidR="007233FD" w:rsidRPr="0098065A" w:rsidRDefault="000E63C8" w:rsidP="00E80120">
            <w:pPr>
              <w:keepLines/>
              <w:numPr>
                <w:ilvl w:val="0"/>
                <w:numId w:val="1"/>
              </w:numPr>
              <w:jc w:val="left"/>
            </w:pPr>
            <w:r>
              <w:t xml:space="preserve">Registry </w:t>
            </w:r>
            <w:r w:rsidR="00CF63E9">
              <w:t>(</w:t>
            </w:r>
            <w:r w:rsidRPr="00CF63E9">
              <w:rPr>
                <w:i/>
              </w:rPr>
              <w:t>Registry</w:t>
            </w:r>
            <w:r w:rsidR="00CF63E9">
              <w:t>) [0..*]</w:t>
            </w:r>
          </w:p>
        </w:tc>
      </w:tr>
    </w:tbl>
    <w:p w:rsidR="0032218D" w:rsidRDefault="0032218D" w:rsidP="007233FD">
      <w:pPr>
        <w:pStyle w:val="Heading3"/>
      </w:pPr>
      <w:bookmarkStart w:id="27" w:name="_Toc297009688"/>
      <w:bookmarkStart w:id="28" w:name="_Ref234831467"/>
      <w:r>
        <w:t>Get Equivalent Entries By CIRID</w:t>
      </w:r>
      <w:bookmarkEnd w:id="2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7380"/>
      </w:tblGrid>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Name</w:t>
            </w:r>
          </w:p>
        </w:tc>
        <w:tc>
          <w:tcPr>
            <w:tcW w:w="7380" w:type="dxa"/>
          </w:tcPr>
          <w:p w:rsidR="00CF63E9" w:rsidRPr="0098065A" w:rsidRDefault="00CF63E9" w:rsidP="004842A5">
            <w:pPr>
              <w:keepLines/>
              <w:jc w:val="left"/>
            </w:pPr>
            <w:r>
              <w:t>GetEquivalentEntryByCIRID</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Description</w:t>
            </w:r>
          </w:p>
        </w:tc>
        <w:tc>
          <w:tcPr>
            <w:tcW w:w="7380" w:type="dxa"/>
          </w:tcPr>
          <w:p w:rsidR="00CF63E9" w:rsidRPr="0098065A" w:rsidRDefault="00CF63E9" w:rsidP="00CF63E9">
            <w:pPr>
              <w:keepLines/>
              <w:jc w:val="left"/>
            </w:pPr>
            <w:r>
              <w:t xml:space="preserve">Returns any equivalent Entries to the specified existing Entry </w:t>
            </w:r>
            <w:r w:rsidR="00444C6C">
              <w:t>(i.e. by identifying all other Entries with the same CIRID to the existing Entry)</w:t>
            </w:r>
            <w:r>
              <w:t xml:space="preserve">. An Entry is specified by CIRID. A Target SourceID </w:t>
            </w:r>
            <w:r w:rsidR="002726E8">
              <w:t xml:space="preserve">or list of SourceIDs </w:t>
            </w:r>
            <w:r>
              <w:t>can be specified to filter returned Entries.</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Input Parameters</w:t>
            </w:r>
          </w:p>
        </w:tc>
        <w:tc>
          <w:tcPr>
            <w:tcW w:w="7380" w:type="dxa"/>
          </w:tcPr>
          <w:p w:rsidR="00CF63E9" w:rsidRDefault="00CF63E9" w:rsidP="004842A5">
            <w:pPr>
              <w:keepLines/>
              <w:numPr>
                <w:ilvl w:val="0"/>
                <w:numId w:val="1"/>
              </w:numPr>
              <w:jc w:val="left"/>
            </w:pPr>
            <w:r>
              <w:t>Existing CIRID (</w:t>
            </w:r>
            <w:r w:rsidR="00E17E81">
              <w:rPr>
                <w:i/>
              </w:rPr>
              <w:t>IDType</w:t>
            </w:r>
            <w:r>
              <w:t>) [1]</w:t>
            </w:r>
          </w:p>
          <w:p w:rsidR="00CF63E9" w:rsidRPr="0098065A" w:rsidRDefault="00CF63E9" w:rsidP="004842A5">
            <w:pPr>
              <w:keepLines/>
              <w:numPr>
                <w:ilvl w:val="0"/>
                <w:numId w:val="1"/>
              </w:numPr>
              <w:jc w:val="left"/>
            </w:pPr>
            <w:r>
              <w:t xml:space="preserve">Target SourceID </w:t>
            </w:r>
            <w:r w:rsidR="004842A5">
              <w:t xml:space="preserve">Filter </w:t>
            </w:r>
            <w:r>
              <w:t>(</w:t>
            </w:r>
            <w:r w:rsidR="00E17E81">
              <w:rPr>
                <w:i/>
              </w:rPr>
              <w:t>IDType</w:t>
            </w:r>
            <w:r>
              <w:t>) [0..*]</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Pr>
                <w:b/>
                <w:color w:val="FFFFFF"/>
              </w:rPr>
              <w:t>Behavior</w:t>
            </w:r>
          </w:p>
        </w:tc>
        <w:tc>
          <w:tcPr>
            <w:tcW w:w="7380" w:type="dxa"/>
          </w:tcPr>
          <w:p w:rsidR="00444C6C" w:rsidRDefault="00444C6C" w:rsidP="00444C6C">
            <w:pPr>
              <w:pStyle w:val="ListParagraph"/>
              <w:keepLines/>
              <w:numPr>
                <w:ilvl w:val="0"/>
                <w:numId w:val="12"/>
              </w:numPr>
              <w:jc w:val="left"/>
            </w:pPr>
            <w:r>
              <w:t xml:space="preserve">If there </w:t>
            </w:r>
            <w:r w:rsidR="00E80120">
              <w:t>is</w:t>
            </w:r>
            <w:r>
              <w:t xml:space="preserve"> no existing Entry with the specified CIRID, nothing is returned.</w:t>
            </w:r>
          </w:p>
          <w:p w:rsidR="00444C6C" w:rsidRDefault="00444C6C" w:rsidP="00444C6C">
            <w:pPr>
              <w:pStyle w:val="ListParagraph"/>
              <w:keepLines/>
              <w:numPr>
                <w:ilvl w:val="0"/>
                <w:numId w:val="12"/>
              </w:numPr>
              <w:jc w:val="left"/>
            </w:pPr>
            <w:r>
              <w:t xml:space="preserve">Only </w:t>
            </w:r>
            <w:r w:rsidRPr="00444C6C">
              <w:rPr>
                <w:b/>
              </w:rPr>
              <w:t>other</w:t>
            </w:r>
            <w:r>
              <w:t xml:space="preserve"> Entries are returned – the existing Entry is not returned as part of the result set.</w:t>
            </w:r>
          </w:p>
          <w:p w:rsidR="00CF63E9" w:rsidRDefault="00CF63E9" w:rsidP="004842A5">
            <w:pPr>
              <w:pStyle w:val="ListParagraph"/>
              <w:keepLines/>
              <w:numPr>
                <w:ilvl w:val="0"/>
                <w:numId w:val="12"/>
              </w:numPr>
              <w:jc w:val="left"/>
            </w:pPr>
            <w:r>
              <w:t>If no Target SourceID is specified, all Entries with the same CIRID are returned.</w:t>
            </w:r>
          </w:p>
          <w:p w:rsidR="00CF63E9" w:rsidRDefault="00CF63E9" w:rsidP="004842A5">
            <w:pPr>
              <w:pStyle w:val="ListParagraph"/>
              <w:keepLines/>
              <w:numPr>
                <w:ilvl w:val="0"/>
                <w:numId w:val="12"/>
              </w:numPr>
              <w:jc w:val="left"/>
            </w:pPr>
            <w:r>
              <w:t>Multiple Target SourceIDs are supported and act as a logical OR filter.</w:t>
            </w:r>
          </w:p>
          <w:p w:rsidR="00CF63E9" w:rsidRDefault="00CF63E9" w:rsidP="004842A5">
            <w:pPr>
              <w:pStyle w:val="ListParagraph"/>
              <w:keepLines/>
              <w:numPr>
                <w:ilvl w:val="0"/>
                <w:numId w:val="12"/>
              </w:numPr>
              <w:jc w:val="left"/>
            </w:pPr>
            <w:r>
              <w:t>Wildcards are only supported on the Target SourceID field.</w:t>
            </w:r>
          </w:p>
        </w:tc>
      </w:tr>
      <w:tr w:rsidR="00CF63E9" w:rsidRPr="0098065A" w:rsidTr="004842A5">
        <w:trPr>
          <w:cantSplit/>
        </w:trPr>
        <w:tc>
          <w:tcPr>
            <w:tcW w:w="1368" w:type="dxa"/>
            <w:shd w:val="clear" w:color="auto" w:fill="4C4C4C"/>
          </w:tcPr>
          <w:p w:rsidR="00CF63E9" w:rsidRPr="003E0DC6" w:rsidRDefault="00CF63E9" w:rsidP="004842A5">
            <w:pPr>
              <w:keepLines/>
              <w:jc w:val="left"/>
              <w:rPr>
                <w:b/>
                <w:color w:val="FFFFFF"/>
              </w:rPr>
            </w:pPr>
            <w:r w:rsidRPr="003E0DC6">
              <w:rPr>
                <w:b/>
                <w:color w:val="FFFFFF"/>
              </w:rPr>
              <w:t>Returns</w:t>
            </w:r>
          </w:p>
        </w:tc>
        <w:tc>
          <w:tcPr>
            <w:tcW w:w="7380" w:type="dxa"/>
          </w:tcPr>
          <w:p w:rsidR="00CF63E9" w:rsidRPr="0098065A" w:rsidRDefault="00CF63E9" w:rsidP="00E80120">
            <w:pPr>
              <w:keepLines/>
              <w:numPr>
                <w:ilvl w:val="0"/>
                <w:numId w:val="1"/>
              </w:numPr>
              <w:jc w:val="left"/>
            </w:pPr>
            <w:r>
              <w:t>Registry (</w:t>
            </w:r>
            <w:r w:rsidRPr="00CF63E9">
              <w:rPr>
                <w:i/>
              </w:rPr>
              <w:t>Registry</w:t>
            </w:r>
            <w:r>
              <w:t>) [0..*]</w:t>
            </w:r>
          </w:p>
        </w:tc>
      </w:tr>
    </w:tbl>
    <w:p w:rsidR="00A24EAB" w:rsidRDefault="00A24EAB" w:rsidP="000D3D6A">
      <w:pPr>
        <w:pStyle w:val="Heading3"/>
        <w:ind w:left="1440" w:hanging="1440"/>
      </w:pPr>
      <w:bookmarkStart w:id="29" w:name="_Toc297009689"/>
      <w:r>
        <w:t>Wildcard Specification</w:t>
      </w:r>
      <w:bookmarkEnd w:id="28"/>
      <w:bookmarkEnd w:id="29"/>
    </w:p>
    <w:p w:rsidR="00A24EAB" w:rsidRDefault="00B70707" w:rsidP="00B70707">
      <w:pPr>
        <w:jc w:val="left"/>
      </w:pPr>
      <w:r>
        <w:t xml:space="preserve">Services </w:t>
      </w:r>
      <w:r w:rsidR="00C32150">
        <w:t>utilizing</w:t>
      </w:r>
      <w:r>
        <w:t xml:space="preserve"> </w:t>
      </w:r>
      <w:r w:rsidR="00C32150">
        <w:t>Registry</w:t>
      </w:r>
      <w:r w:rsidR="00444C6C">
        <w:t>Filter</w:t>
      </w:r>
      <w:r w:rsidR="00C32150">
        <w:t>, Category</w:t>
      </w:r>
      <w:r w:rsidR="00444C6C">
        <w:t>Filter</w:t>
      </w:r>
      <w:r w:rsidR="00C32150">
        <w:t>, Entry</w:t>
      </w:r>
      <w:r w:rsidR="00444C6C">
        <w:t>Filter</w:t>
      </w:r>
      <w:r w:rsidR="00C32150">
        <w:t xml:space="preserve"> or Property</w:t>
      </w:r>
      <w:r w:rsidR="00444C6C">
        <w:t>Filter</w:t>
      </w:r>
      <w:r w:rsidR="00C32150">
        <w:t xml:space="preserve"> </w:t>
      </w:r>
      <w:r>
        <w:t>can utilize wildcards when specifying filter parameters to identify multiple objects.</w:t>
      </w:r>
      <w:r w:rsidR="00471FF5">
        <w:t xml:space="preserve"> </w:t>
      </w:r>
      <w:r w:rsidR="00A24EAB">
        <w:t>The convention for specifying wildcards in text strings is through limited regular expressions.</w:t>
      </w:r>
      <w:r w:rsidR="00471FF5">
        <w:t xml:space="preserve"> </w:t>
      </w:r>
      <w:r w:rsidR="00A24EAB">
        <w:t>In a limited regular expression a wildcard value can have the following special characters:</w:t>
      </w:r>
    </w:p>
    <w:p w:rsidR="00A24EAB" w:rsidRDefault="00A24EAB" w:rsidP="00A24EAB">
      <w:pPr>
        <w:ind w:left="720"/>
      </w:pPr>
      <w:r>
        <w:t>“*” – Indicates zero or more characters, any character is acceptable</w:t>
      </w:r>
    </w:p>
    <w:p w:rsidR="00A24EAB" w:rsidRDefault="00A24EAB" w:rsidP="00A24EAB">
      <w:pPr>
        <w:ind w:left="2700" w:hanging="1260"/>
      </w:pPr>
      <w:r>
        <w:t xml:space="preserve">Example 1: </w:t>
      </w:r>
      <w:r>
        <w:tab/>
        <w:t>The wildcard “ABC*” would match “ABC”, “ABCD”, “ABCDEF”, “ABC@4!*“, but not “ABDDEF”</w:t>
      </w:r>
    </w:p>
    <w:p w:rsidR="00A24EAB" w:rsidRDefault="00A24EAB" w:rsidP="00A24EAB">
      <w:pPr>
        <w:ind w:left="1980" w:hanging="1260"/>
      </w:pPr>
      <w:r>
        <w:t>“%” – Indicates one or more characters, any character is acceptable</w:t>
      </w:r>
    </w:p>
    <w:p w:rsidR="00A24EAB" w:rsidRDefault="00A24EAB" w:rsidP="00A24EAB">
      <w:pPr>
        <w:ind w:left="2700" w:hanging="1260"/>
      </w:pPr>
      <w:r>
        <w:t xml:space="preserve">Example 2: </w:t>
      </w:r>
      <w:r>
        <w:tab/>
        <w:t>The wildcard “ABC%” would match “ABCD”, “ABCDEF”, “ABC^4^*“, but not “ABC”</w:t>
      </w:r>
    </w:p>
    <w:p w:rsidR="00A24EAB" w:rsidRDefault="00A24EAB" w:rsidP="00A24EAB">
      <w:pPr>
        <w:ind w:left="720"/>
      </w:pPr>
      <w:r>
        <w:t>“?” – Indicates zero or one characters at the specified position, any character is acceptable</w:t>
      </w:r>
    </w:p>
    <w:p w:rsidR="00A24EAB" w:rsidRDefault="00A24EAB" w:rsidP="00A24EAB">
      <w:pPr>
        <w:ind w:left="2700" w:hanging="1260"/>
      </w:pPr>
      <w:r>
        <w:t xml:space="preserve">Example 3: </w:t>
      </w:r>
      <w:r>
        <w:tab/>
        <w:t>The wildcard “ABC?” would match “ABCX”, “ABCD”, “ABC!“, “ABC”, but not “ABCDE” or “ABDC”</w:t>
      </w:r>
    </w:p>
    <w:p w:rsidR="00A24EAB" w:rsidRDefault="00A24EAB" w:rsidP="00A24EAB">
      <w:pPr>
        <w:ind w:left="720"/>
      </w:pPr>
      <w:r>
        <w:t>The character following a “\” is considered a literal character, not a wildcard character.</w:t>
      </w:r>
    </w:p>
    <w:p w:rsidR="008C7739" w:rsidRDefault="00A24EAB" w:rsidP="00A24EAB">
      <w:pPr>
        <w:ind w:left="2700" w:hanging="1260"/>
      </w:pPr>
      <w:r>
        <w:t xml:space="preserve">Example 4: </w:t>
      </w:r>
      <w:r>
        <w:tab/>
        <w:t>An object ID of “ABC\*” defines the object ID as “ABC*”.</w:t>
      </w:r>
    </w:p>
    <w:p w:rsidR="00A24EAB" w:rsidRDefault="00A24EAB" w:rsidP="00A24EAB">
      <w:pPr>
        <w:ind w:left="2700" w:hanging="1260"/>
      </w:pPr>
      <w:r>
        <w:lastRenderedPageBreak/>
        <w:t xml:space="preserve">Example 5: </w:t>
      </w:r>
      <w:r>
        <w:tab/>
        <w:t>A property ID of “\\\\USM 123” defines the property ID “\\USM 123”.</w:t>
      </w:r>
    </w:p>
    <w:p w:rsidR="000D52D4" w:rsidRDefault="00A24EAB" w:rsidP="00C32150">
      <w:pPr>
        <w:ind w:left="720"/>
      </w:pPr>
      <w:r>
        <w:t>Two consecutive backslash characters, i.e. “\\” are interpreted to be a single backslash character “\”.</w:t>
      </w:r>
    </w:p>
    <w:p w:rsidR="00B22B76" w:rsidRDefault="00776D90" w:rsidP="00776D90">
      <w:pPr>
        <w:pStyle w:val="Title"/>
      </w:pPr>
      <w:r>
        <w:br w:type="page"/>
      </w:r>
      <w:bookmarkStart w:id="30" w:name="_Toc297009690"/>
      <w:r>
        <w:lastRenderedPageBreak/>
        <w:t>Appendix A:</w:t>
      </w:r>
      <w:r w:rsidR="00471FF5">
        <w:t xml:space="preserve"> </w:t>
      </w:r>
      <w:r>
        <w:t>OpenO&amp;M</w:t>
      </w:r>
      <w:r w:rsidR="00416985">
        <w:t xml:space="preserve"> D</w:t>
      </w:r>
      <w:r w:rsidR="00B22B76">
        <w:t>efined Properties</w:t>
      </w:r>
      <w:bookmarkEnd w:id="30"/>
    </w:p>
    <w:p w:rsidR="00B22B76" w:rsidRDefault="00B22B76" w:rsidP="00B22B76">
      <w:r>
        <w:t xml:space="preserve">There are predefined </w:t>
      </w:r>
      <w:r w:rsidR="00776D90">
        <w:t xml:space="preserve">OpenO&amp;M </w:t>
      </w:r>
      <w:r>
        <w:t>properties that should be used to identify commonly understood relationships between entities.</w:t>
      </w:r>
    </w:p>
    <w:p w:rsidR="00B22B76" w:rsidRDefault="00B22B76" w:rsidP="00776D90">
      <w:pPr>
        <w:pStyle w:val="Heading2"/>
        <w:numPr>
          <w:ilvl w:val="0"/>
          <w:numId w:val="0"/>
        </w:numPr>
      </w:pPr>
      <w:bookmarkStart w:id="31" w:name="_Toc297009691"/>
      <w:r w:rsidRPr="000D52D4">
        <w:t>Parent</w:t>
      </w:r>
      <w:r>
        <w:t>EntityID</w:t>
      </w:r>
      <w:bookmarkEnd w:id="31"/>
    </w:p>
    <w:p w:rsidR="00B22B76" w:rsidRDefault="00416985" w:rsidP="00B22B76">
      <w:r>
        <w:t xml:space="preserve">The </w:t>
      </w:r>
      <w:r w:rsidR="00B22B76">
        <w:t>ParentEntity</w:t>
      </w:r>
      <w:r>
        <w:t>ID</w:t>
      </w:r>
      <w:r w:rsidR="00B22B76">
        <w:t xml:space="preserve"> contains the </w:t>
      </w:r>
      <w:r w:rsidR="00021B11">
        <w:t xml:space="preserve">set of </w:t>
      </w:r>
      <w:r w:rsidR="00B22B76">
        <w:t>ID</w:t>
      </w:r>
      <w:r>
        <w:t>I</w:t>
      </w:r>
      <w:r w:rsidR="00B22B76">
        <w:t>nSource ID</w:t>
      </w:r>
      <w:r w:rsidR="00021B11">
        <w:t>s</w:t>
      </w:r>
      <w:r w:rsidR="00B22B76">
        <w:t xml:space="preserve"> for parent object </w:t>
      </w:r>
      <w:r w:rsidR="00A3780C">
        <w:t xml:space="preserve">of the entity </w:t>
      </w:r>
      <w:r w:rsidR="00B22B76">
        <w:t>in the source</w:t>
      </w:r>
      <w:r>
        <w:t>’</w:t>
      </w:r>
      <w:r w:rsidR="00B22B76">
        <w:t>s hierarchy.</w:t>
      </w:r>
      <w:r w:rsidR="00471FF5">
        <w:t xml:space="preserve"> </w:t>
      </w:r>
      <w:r w:rsidR="008C7739">
        <w:t>Multiple parent objects are specified by multiple PropertyValues.</w:t>
      </w:r>
    </w:p>
    <w:p w:rsidR="00B22B76" w:rsidRDefault="00B22B76" w:rsidP="00776D90">
      <w:pPr>
        <w:pStyle w:val="Heading2"/>
        <w:numPr>
          <w:ilvl w:val="0"/>
          <w:numId w:val="0"/>
        </w:numPr>
      </w:pPr>
      <w:bookmarkStart w:id="32" w:name="_Toc297009692"/>
      <w:r w:rsidRPr="000D52D4">
        <w:t>Child</w:t>
      </w:r>
      <w:r>
        <w:t>EntityID</w:t>
      </w:r>
      <w:bookmarkEnd w:id="32"/>
    </w:p>
    <w:p w:rsidR="00B22B76" w:rsidRDefault="00416985" w:rsidP="00B22B76">
      <w:r>
        <w:t xml:space="preserve">The </w:t>
      </w:r>
      <w:r w:rsidR="00B22B76">
        <w:t>Chil</w:t>
      </w:r>
      <w:r w:rsidR="00CB5C3C">
        <w:t xml:space="preserve">dEntityID contains the set of </w:t>
      </w:r>
      <w:r w:rsidR="00B22B76">
        <w:t>ID</w:t>
      </w:r>
      <w:r w:rsidR="00CB5C3C">
        <w:t>I</w:t>
      </w:r>
      <w:r w:rsidR="00B22B76">
        <w:t>nSource IDs for child objects of the entity in the source</w:t>
      </w:r>
      <w:r w:rsidR="00CB5C3C">
        <w:t>’</w:t>
      </w:r>
      <w:r w:rsidR="00B22B76">
        <w:t>s hierarchy.</w:t>
      </w:r>
      <w:r w:rsidR="00471FF5">
        <w:t xml:space="preserve"> </w:t>
      </w:r>
      <w:r w:rsidR="008C7739">
        <w:t>Multiple child objects are specified by multiple PropertyValues.</w:t>
      </w:r>
    </w:p>
    <w:p w:rsidR="00B22B76" w:rsidRDefault="00B22B76" w:rsidP="00776D90">
      <w:pPr>
        <w:pStyle w:val="Heading2"/>
        <w:numPr>
          <w:ilvl w:val="0"/>
          <w:numId w:val="0"/>
        </w:numPr>
      </w:pPr>
      <w:bookmarkStart w:id="33" w:name="_Toc297009693"/>
      <w:r w:rsidRPr="001B5721">
        <w:t>PossibleEquivalentEntryID</w:t>
      </w:r>
      <w:bookmarkEnd w:id="33"/>
    </w:p>
    <w:p w:rsidR="00A3780C" w:rsidRDefault="00A3780C" w:rsidP="00A3780C">
      <w:r>
        <w:t>Th</w:t>
      </w:r>
      <w:r w:rsidR="00CB5C3C">
        <w:t xml:space="preserve">e </w:t>
      </w:r>
      <w:r>
        <w:t xml:space="preserve">PossibleEquivalentEntryID contains </w:t>
      </w:r>
      <w:r w:rsidR="00021B11">
        <w:t>a</w:t>
      </w:r>
      <w:r>
        <w:t xml:space="preserve"> </w:t>
      </w:r>
      <w:r w:rsidR="00021B11">
        <w:t xml:space="preserve">set of </w:t>
      </w:r>
      <w:r w:rsidRPr="00A3780C">
        <w:t xml:space="preserve">target </w:t>
      </w:r>
      <w:r w:rsidR="00021B11">
        <w:t xml:space="preserve">entities </w:t>
      </w:r>
      <w:r w:rsidRPr="00A3780C">
        <w:t xml:space="preserve">which </w:t>
      </w:r>
      <w:r w:rsidR="00021B11">
        <w:t xml:space="preserve">are </w:t>
      </w:r>
      <w:r w:rsidRPr="00A3780C">
        <w:t>possibly equivalent</w:t>
      </w:r>
      <w:r>
        <w:t xml:space="preserve"> to the entity</w:t>
      </w:r>
      <w:r w:rsidRPr="00A3780C">
        <w:t>.</w:t>
      </w:r>
      <w:r w:rsidR="00471FF5">
        <w:t xml:space="preserve"> </w:t>
      </w:r>
      <w:r>
        <w:t>This allows for auto</w:t>
      </w:r>
      <w:r w:rsidR="00021B11">
        <w:t xml:space="preserve">mated equivalency determination. </w:t>
      </w:r>
      <w:r w:rsidRPr="00A3780C">
        <w:t>Each returned target entry contain</w:t>
      </w:r>
      <w:r>
        <w:t>s</w:t>
      </w:r>
      <w:r w:rsidRPr="00A3780C">
        <w:t xml:space="preserve"> the following set</w:t>
      </w:r>
      <w:r>
        <w:t xml:space="preserve"> of information:</w:t>
      </w:r>
    </w:p>
    <w:p w:rsidR="00A3780C" w:rsidRDefault="00A3780C" w:rsidP="0042723C">
      <w:pPr>
        <w:numPr>
          <w:ilvl w:val="0"/>
          <w:numId w:val="5"/>
        </w:numPr>
      </w:pPr>
      <w:r w:rsidRPr="00A3780C">
        <w:t>ID</w:t>
      </w:r>
      <w:r w:rsidR="00CB5C3C">
        <w:t>I</w:t>
      </w:r>
      <w:r w:rsidRPr="00A3780C">
        <w:t>nSource</w:t>
      </w:r>
    </w:p>
    <w:p w:rsidR="00A3780C" w:rsidRDefault="00A3780C" w:rsidP="0042723C">
      <w:pPr>
        <w:numPr>
          <w:ilvl w:val="0"/>
          <w:numId w:val="5"/>
        </w:numPr>
      </w:pPr>
      <w:r>
        <w:t>SourceID</w:t>
      </w:r>
    </w:p>
    <w:p w:rsidR="00B22B76" w:rsidRDefault="00CB5C3C" w:rsidP="0042723C">
      <w:pPr>
        <w:numPr>
          <w:ilvl w:val="0"/>
          <w:numId w:val="5"/>
        </w:numPr>
      </w:pPr>
      <w:r>
        <w:t>P</w:t>
      </w:r>
      <w:r w:rsidR="00A3780C" w:rsidRPr="00A3780C">
        <w:t>ercentLikelihood</w:t>
      </w:r>
      <w:r w:rsidR="00A3780C">
        <w:t xml:space="preserve"> [Optional]</w:t>
      </w:r>
    </w:p>
    <w:p w:rsidR="008C7739" w:rsidRDefault="00021B11" w:rsidP="00B22B76">
      <w:r>
        <w:t>The property value should follow the JSON format for the array of objects or equivalent IDs.</w:t>
      </w:r>
    </w:p>
    <w:p w:rsidR="00021B11" w:rsidRDefault="00021B11" w:rsidP="00B22B76">
      <w:r>
        <w:t>Examples:</w:t>
      </w:r>
    </w:p>
    <w:p w:rsidR="00021B11" w:rsidRDefault="00CB5C3C" w:rsidP="00021B11">
      <w:pPr>
        <w:jc w:val="left"/>
      </w:pPr>
      <w:r>
        <w:tab/>
        <w:t>[ {</w:t>
      </w:r>
      <w:r w:rsidR="008C7739">
        <w:t>"</w:t>
      </w:r>
      <w:r w:rsidR="00021B11">
        <w:t>ID</w:t>
      </w:r>
      <w:r>
        <w:t>I</w:t>
      </w:r>
      <w:r w:rsidR="00021B11">
        <w:t>nSource": "TIC101", "SourceID": "Thor"} ]</w:t>
      </w:r>
    </w:p>
    <w:p w:rsidR="00021B11" w:rsidRDefault="00021B11" w:rsidP="00021B11">
      <w:pPr>
        <w:jc w:val="left"/>
      </w:pPr>
    </w:p>
    <w:p w:rsidR="00021B11" w:rsidRDefault="00CB5C3C" w:rsidP="00021B11">
      <w:pPr>
        <w:jc w:val="left"/>
      </w:pPr>
      <w:r>
        <w:tab/>
        <w:t>[ {"</w:t>
      </w:r>
      <w:r w:rsidR="00021B11">
        <w:t>ID</w:t>
      </w:r>
      <w:r>
        <w:t>I</w:t>
      </w:r>
      <w:r w:rsidR="008C7739">
        <w:t>nSource": "TIC101", "SourceID"</w:t>
      </w:r>
      <w:r w:rsidR="00021B11">
        <w:t>: "Thor", "</w:t>
      </w:r>
      <w:r>
        <w:t>P</w:t>
      </w:r>
      <w:r w:rsidR="00021B11">
        <w:t>ercentLikelihood": 20} ]</w:t>
      </w:r>
    </w:p>
    <w:p w:rsidR="00021B11" w:rsidRDefault="00021B11" w:rsidP="00021B11">
      <w:pPr>
        <w:jc w:val="left"/>
      </w:pPr>
    </w:p>
    <w:p w:rsidR="00021B11" w:rsidRDefault="00CB5C3C" w:rsidP="00021B11">
      <w:pPr>
        <w:jc w:val="left"/>
      </w:pPr>
      <w:r>
        <w:tab/>
        <w:t>[ {"</w:t>
      </w:r>
      <w:r w:rsidR="00021B11">
        <w:t>ID</w:t>
      </w:r>
      <w:r>
        <w:t>I</w:t>
      </w:r>
      <w:r w:rsidR="00021B11">
        <w:t>nSource" : "TIC101", "SourceID" : "Thor"</w:t>
      </w:r>
      <w:r w:rsidR="008C7739">
        <w:t>, "PercentLikelihood": 20</w:t>
      </w:r>
      <w:r w:rsidR="00021B11">
        <w:t>},</w:t>
      </w:r>
    </w:p>
    <w:p w:rsidR="00021B11" w:rsidRDefault="00021B11" w:rsidP="00021B11">
      <w:pPr>
        <w:jc w:val="left"/>
      </w:pPr>
      <w:r>
        <w:tab/>
      </w:r>
      <w:r w:rsidR="00CB5C3C">
        <w:t>{"</w:t>
      </w:r>
      <w:r>
        <w:t>ID</w:t>
      </w:r>
      <w:r w:rsidR="00CB5C3C">
        <w:t>I</w:t>
      </w:r>
      <w:r>
        <w:t>nSource" : "T</w:t>
      </w:r>
      <w:r w:rsidR="008C7739">
        <w:t>101" , "SourceID" : "Apollo"} ]</w:t>
      </w:r>
    </w:p>
    <w:p w:rsidR="00E0426B" w:rsidRPr="00471FF5" w:rsidRDefault="00E0426B" w:rsidP="00471FF5"/>
    <w:sectPr w:rsidR="00E0426B" w:rsidRPr="00471FF5" w:rsidSect="009D75D6">
      <w:headerReference w:type="default" r:id="rId10"/>
      <w:footerReference w:type="default" r:id="rId1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A14" w:rsidRDefault="00521A14">
      <w:r>
        <w:separator/>
      </w:r>
    </w:p>
  </w:endnote>
  <w:endnote w:type="continuationSeparator" w:id="0">
    <w:p w:rsidR="00521A14" w:rsidRDefault="0052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D6" w:rsidRDefault="001653D6" w:rsidP="005F47CD">
    <w:pPr>
      <w:pStyle w:val="Footer"/>
      <w:pBdr>
        <w:top w:val="single" w:sz="4" w:space="1" w:color="auto"/>
      </w:pBdr>
    </w:pPr>
    <w:r>
      <w:tab/>
      <w:t>V1.0 Candidate 2</w:t>
    </w:r>
    <w:r>
      <w:tab/>
      <w:t xml:space="preserve">Page </w:t>
    </w:r>
    <w:r>
      <w:rPr>
        <w:rStyle w:val="PageNumber"/>
      </w:rPr>
      <w:fldChar w:fldCharType="begin"/>
    </w:r>
    <w:r>
      <w:rPr>
        <w:rStyle w:val="PageNumber"/>
      </w:rPr>
      <w:instrText xml:space="preserve"> PAGE </w:instrText>
    </w:r>
    <w:r>
      <w:rPr>
        <w:rStyle w:val="PageNumber"/>
      </w:rPr>
      <w:fldChar w:fldCharType="separate"/>
    </w:r>
    <w:r w:rsidR="00125305">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25305">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A14" w:rsidRDefault="00521A14">
      <w:r>
        <w:separator/>
      </w:r>
    </w:p>
  </w:footnote>
  <w:footnote w:type="continuationSeparator" w:id="0">
    <w:p w:rsidR="00521A14" w:rsidRDefault="00521A14">
      <w:r>
        <w:continuationSeparator/>
      </w:r>
    </w:p>
  </w:footnote>
  <w:footnote w:id="1">
    <w:p w:rsidR="001653D6" w:rsidRPr="00416985" w:rsidRDefault="001653D6">
      <w:pPr>
        <w:pStyle w:val="FootnoteText"/>
        <w:rPr>
          <w:lang w:val="en-AU"/>
        </w:rPr>
      </w:pPr>
      <w:r>
        <w:rPr>
          <w:rStyle w:val="FootnoteReference"/>
        </w:rPr>
        <w:footnoteRef/>
      </w:r>
      <w:r>
        <w:t xml:space="preserve"> Alternatively, a CIR implementation can use its own physical data model (with appropriate optimizations) for data persistence.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3D6" w:rsidRDefault="001653D6" w:rsidP="005F47CD">
    <w:pPr>
      <w:pStyle w:val="Header"/>
      <w:pBdr>
        <w:bottom w:val="single" w:sz="4" w:space="1" w:color="auto"/>
      </w:pBdr>
    </w:pPr>
    <w:r>
      <w:tab/>
    </w:r>
    <w:proofErr w:type="spellStart"/>
    <w:r>
      <w:t>OpenO&amp;M</w:t>
    </w:r>
    <w:proofErr w:type="spellEnd"/>
    <w:r>
      <w:t xml:space="preserve"> CIR Specification</w:t>
    </w:r>
    <w:r>
      <w:tab/>
    </w:r>
    <w:r w:rsidR="00272E8F">
      <w:t>28</w:t>
    </w:r>
    <w:r>
      <w:t xml:space="preserve"> June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75pt;height:10.75pt" o:bullet="t">
        <v:imagedata r:id="rId1" o:title="msoC6"/>
      </v:shape>
    </w:pict>
  </w:numPicBullet>
  <w:abstractNum w:abstractNumId="0">
    <w:nsid w:val="034345E0"/>
    <w:multiLevelType w:val="hybridMultilevel"/>
    <w:tmpl w:val="E0D83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78D3"/>
    <w:multiLevelType w:val="hybridMultilevel"/>
    <w:tmpl w:val="15781F76"/>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2D708A"/>
    <w:multiLevelType w:val="hybridMultilevel"/>
    <w:tmpl w:val="60168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6322BD3"/>
    <w:multiLevelType w:val="hybridMultilevel"/>
    <w:tmpl w:val="DCB82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951638A"/>
    <w:multiLevelType w:val="hybridMultilevel"/>
    <w:tmpl w:val="FABC83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97B4A0C"/>
    <w:multiLevelType w:val="hybridMultilevel"/>
    <w:tmpl w:val="C1906B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B75FA8"/>
    <w:multiLevelType w:val="hybridMultilevel"/>
    <w:tmpl w:val="00C4DB78"/>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FD14FF8"/>
    <w:multiLevelType w:val="hybridMultilevel"/>
    <w:tmpl w:val="E7E289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9">
    <w:nsid w:val="2D555F42"/>
    <w:multiLevelType w:val="hybridMultilevel"/>
    <w:tmpl w:val="719AB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1844DA5"/>
    <w:multiLevelType w:val="hybridMultilevel"/>
    <w:tmpl w:val="12B27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CA3893"/>
    <w:multiLevelType w:val="hybridMultilevel"/>
    <w:tmpl w:val="555073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3AAC2852"/>
    <w:multiLevelType w:val="hybridMultilevel"/>
    <w:tmpl w:val="340C0964"/>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D57347"/>
    <w:multiLevelType w:val="multilevel"/>
    <w:tmpl w:val="88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A5004C"/>
    <w:multiLevelType w:val="hybridMultilevel"/>
    <w:tmpl w:val="4864B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64B8279E"/>
    <w:multiLevelType w:val="hybridMultilevel"/>
    <w:tmpl w:val="47366628"/>
    <w:lvl w:ilvl="0" w:tplc="04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6A9650CA"/>
    <w:multiLevelType w:val="multilevel"/>
    <w:tmpl w:val="9B0237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6C024E8B"/>
    <w:multiLevelType w:val="hybridMultilevel"/>
    <w:tmpl w:val="FA0C24B0"/>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0262E8B"/>
    <w:multiLevelType w:val="hybridMultilevel"/>
    <w:tmpl w:val="AA9A53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C804F5"/>
    <w:multiLevelType w:val="hybridMultilevel"/>
    <w:tmpl w:val="DB62D8BC"/>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64802B4"/>
    <w:multiLevelType w:val="hybridMultilevel"/>
    <w:tmpl w:val="814E08EA"/>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16"/>
  </w:num>
  <w:num w:numId="3">
    <w:abstractNumId w:val="8"/>
  </w:num>
  <w:num w:numId="4">
    <w:abstractNumId w:val="18"/>
  </w:num>
  <w:num w:numId="5">
    <w:abstractNumId w:val="0"/>
  </w:num>
  <w:num w:numId="6">
    <w:abstractNumId w:val="13"/>
  </w:num>
  <w:num w:numId="7">
    <w:abstractNumId w:val="4"/>
  </w:num>
  <w:num w:numId="8">
    <w:abstractNumId w:val="10"/>
  </w:num>
  <w:num w:numId="9">
    <w:abstractNumId w:val="9"/>
  </w:num>
  <w:num w:numId="10">
    <w:abstractNumId w:val="7"/>
  </w:num>
  <w:num w:numId="11">
    <w:abstractNumId w:val="3"/>
  </w:num>
  <w:num w:numId="12">
    <w:abstractNumId w:val="14"/>
  </w:num>
  <w:num w:numId="13">
    <w:abstractNumId w:val="15"/>
  </w:num>
  <w:num w:numId="14">
    <w:abstractNumId w:val="12"/>
  </w:num>
  <w:num w:numId="15">
    <w:abstractNumId w:val="6"/>
  </w:num>
  <w:num w:numId="16">
    <w:abstractNumId w:val="1"/>
  </w:num>
  <w:num w:numId="17">
    <w:abstractNumId w:val="11"/>
  </w:num>
  <w:num w:numId="18">
    <w:abstractNumId w:val="5"/>
  </w:num>
  <w:num w:numId="19">
    <w:abstractNumId w:val="2"/>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950D2"/>
    <w:rsid w:val="0000224D"/>
    <w:rsid w:val="000033C4"/>
    <w:rsid w:val="00021B11"/>
    <w:rsid w:val="000314C9"/>
    <w:rsid w:val="00034D71"/>
    <w:rsid w:val="0003781C"/>
    <w:rsid w:val="00041538"/>
    <w:rsid w:val="00041D9C"/>
    <w:rsid w:val="00052A55"/>
    <w:rsid w:val="00053FBD"/>
    <w:rsid w:val="0005526D"/>
    <w:rsid w:val="0006594E"/>
    <w:rsid w:val="00086650"/>
    <w:rsid w:val="00087381"/>
    <w:rsid w:val="000B3BF8"/>
    <w:rsid w:val="000D25A2"/>
    <w:rsid w:val="000D3D6A"/>
    <w:rsid w:val="000D52D4"/>
    <w:rsid w:val="000E44A9"/>
    <w:rsid w:val="000E63C8"/>
    <w:rsid w:val="000F3DD5"/>
    <w:rsid w:val="00100EF1"/>
    <w:rsid w:val="0010218B"/>
    <w:rsid w:val="001073C3"/>
    <w:rsid w:val="0012306F"/>
    <w:rsid w:val="00125305"/>
    <w:rsid w:val="001359FA"/>
    <w:rsid w:val="00146D85"/>
    <w:rsid w:val="001565F5"/>
    <w:rsid w:val="001653D6"/>
    <w:rsid w:val="00170435"/>
    <w:rsid w:val="001825E4"/>
    <w:rsid w:val="001848C1"/>
    <w:rsid w:val="00191AC3"/>
    <w:rsid w:val="001B5721"/>
    <w:rsid w:val="001C5476"/>
    <w:rsid w:val="001C707C"/>
    <w:rsid w:val="001C7242"/>
    <w:rsid w:val="001D05F9"/>
    <w:rsid w:val="001E0F34"/>
    <w:rsid w:val="002027F4"/>
    <w:rsid w:val="00217EFE"/>
    <w:rsid w:val="00222822"/>
    <w:rsid w:val="0022692E"/>
    <w:rsid w:val="002318C0"/>
    <w:rsid w:val="00246D76"/>
    <w:rsid w:val="0025000F"/>
    <w:rsid w:val="00252587"/>
    <w:rsid w:val="0025262E"/>
    <w:rsid w:val="002726E8"/>
    <w:rsid w:val="00272E8F"/>
    <w:rsid w:val="00277C7C"/>
    <w:rsid w:val="00283E18"/>
    <w:rsid w:val="0029293E"/>
    <w:rsid w:val="002A4A9D"/>
    <w:rsid w:val="002A5454"/>
    <w:rsid w:val="002B4D11"/>
    <w:rsid w:val="002C1EFF"/>
    <w:rsid w:val="002D1EE0"/>
    <w:rsid w:val="002E1F02"/>
    <w:rsid w:val="002E2C2F"/>
    <w:rsid w:val="003220F8"/>
    <w:rsid w:val="0032218D"/>
    <w:rsid w:val="00324918"/>
    <w:rsid w:val="003310D0"/>
    <w:rsid w:val="00344329"/>
    <w:rsid w:val="00353584"/>
    <w:rsid w:val="003576B7"/>
    <w:rsid w:val="00364CC5"/>
    <w:rsid w:val="00372D2F"/>
    <w:rsid w:val="00380FE3"/>
    <w:rsid w:val="003950D2"/>
    <w:rsid w:val="00395C43"/>
    <w:rsid w:val="003A26BB"/>
    <w:rsid w:val="003B3797"/>
    <w:rsid w:val="003C4BC9"/>
    <w:rsid w:val="003D2CB3"/>
    <w:rsid w:val="003E0DC6"/>
    <w:rsid w:val="003E3EFC"/>
    <w:rsid w:val="00403761"/>
    <w:rsid w:val="00415361"/>
    <w:rsid w:val="00416985"/>
    <w:rsid w:val="0042723C"/>
    <w:rsid w:val="00430D33"/>
    <w:rsid w:val="00433869"/>
    <w:rsid w:val="004355D6"/>
    <w:rsid w:val="004424B3"/>
    <w:rsid w:val="00444524"/>
    <w:rsid w:val="00444C6C"/>
    <w:rsid w:val="00447778"/>
    <w:rsid w:val="00467E83"/>
    <w:rsid w:val="0047106C"/>
    <w:rsid w:val="00471FF5"/>
    <w:rsid w:val="00475B30"/>
    <w:rsid w:val="004842A5"/>
    <w:rsid w:val="00485A8E"/>
    <w:rsid w:val="00487C0F"/>
    <w:rsid w:val="004A21A5"/>
    <w:rsid w:val="004A24A2"/>
    <w:rsid w:val="004B1BAE"/>
    <w:rsid w:val="004B1EFE"/>
    <w:rsid w:val="004C26DC"/>
    <w:rsid w:val="004C3885"/>
    <w:rsid w:val="004D6AB7"/>
    <w:rsid w:val="004E3A78"/>
    <w:rsid w:val="004F215F"/>
    <w:rsid w:val="004F7D49"/>
    <w:rsid w:val="00517FCF"/>
    <w:rsid w:val="00521A14"/>
    <w:rsid w:val="005250E0"/>
    <w:rsid w:val="00556A99"/>
    <w:rsid w:val="00585ECE"/>
    <w:rsid w:val="00595B57"/>
    <w:rsid w:val="005B451A"/>
    <w:rsid w:val="005B5313"/>
    <w:rsid w:val="005C33F9"/>
    <w:rsid w:val="005C37EF"/>
    <w:rsid w:val="005C640D"/>
    <w:rsid w:val="005C7DB1"/>
    <w:rsid w:val="005D3E5C"/>
    <w:rsid w:val="005F47CD"/>
    <w:rsid w:val="00604747"/>
    <w:rsid w:val="006058E5"/>
    <w:rsid w:val="00606FAA"/>
    <w:rsid w:val="0061176C"/>
    <w:rsid w:val="00624800"/>
    <w:rsid w:val="0062619F"/>
    <w:rsid w:val="00633E66"/>
    <w:rsid w:val="00641976"/>
    <w:rsid w:val="0068474F"/>
    <w:rsid w:val="00684A99"/>
    <w:rsid w:val="00687C89"/>
    <w:rsid w:val="006949A4"/>
    <w:rsid w:val="006A26B8"/>
    <w:rsid w:val="006B4DA5"/>
    <w:rsid w:val="006C1299"/>
    <w:rsid w:val="006C3B14"/>
    <w:rsid w:val="006D2ADB"/>
    <w:rsid w:val="006D5A69"/>
    <w:rsid w:val="006D6CFD"/>
    <w:rsid w:val="00701DA5"/>
    <w:rsid w:val="00703947"/>
    <w:rsid w:val="007063A1"/>
    <w:rsid w:val="00717136"/>
    <w:rsid w:val="0072296A"/>
    <w:rsid w:val="007233FD"/>
    <w:rsid w:val="00742BDB"/>
    <w:rsid w:val="00743522"/>
    <w:rsid w:val="0077401D"/>
    <w:rsid w:val="00776D90"/>
    <w:rsid w:val="00780749"/>
    <w:rsid w:val="00783207"/>
    <w:rsid w:val="00792F04"/>
    <w:rsid w:val="00794EDA"/>
    <w:rsid w:val="007A4D8A"/>
    <w:rsid w:val="007B2F43"/>
    <w:rsid w:val="007C109B"/>
    <w:rsid w:val="007C1254"/>
    <w:rsid w:val="007D03F8"/>
    <w:rsid w:val="007D3984"/>
    <w:rsid w:val="007E16A1"/>
    <w:rsid w:val="007E1A5A"/>
    <w:rsid w:val="00806160"/>
    <w:rsid w:val="00806CE9"/>
    <w:rsid w:val="00855366"/>
    <w:rsid w:val="0085618A"/>
    <w:rsid w:val="00885B3A"/>
    <w:rsid w:val="008A4AE8"/>
    <w:rsid w:val="008B296C"/>
    <w:rsid w:val="008B6018"/>
    <w:rsid w:val="008B66E7"/>
    <w:rsid w:val="008C7739"/>
    <w:rsid w:val="008D4AFF"/>
    <w:rsid w:val="0090051F"/>
    <w:rsid w:val="009149CB"/>
    <w:rsid w:val="0091757E"/>
    <w:rsid w:val="00930ABB"/>
    <w:rsid w:val="00932FB0"/>
    <w:rsid w:val="00941405"/>
    <w:rsid w:val="00951373"/>
    <w:rsid w:val="009515D1"/>
    <w:rsid w:val="0098065A"/>
    <w:rsid w:val="00991274"/>
    <w:rsid w:val="00992281"/>
    <w:rsid w:val="009A2B6D"/>
    <w:rsid w:val="009B0AE7"/>
    <w:rsid w:val="009B7A4C"/>
    <w:rsid w:val="009C05C7"/>
    <w:rsid w:val="009C24F0"/>
    <w:rsid w:val="009C5498"/>
    <w:rsid w:val="009D3CA6"/>
    <w:rsid w:val="009D4A86"/>
    <w:rsid w:val="009D4CF6"/>
    <w:rsid w:val="009D75D6"/>
    <w:rsid w:val="009E0F54"/>
    <w:rsid w:val="009E565D"/>
    <w:rsid w:val="009E6976"/>
    <w:rsid w:val="009F5951"/>
    <w:rsid w:val="00A24EAB"/>
    <w:rsid w:val="00A25D56"/>
    <w:rsid w:val="00A302BF"/>
    <w:rsid w:val="00A32473"/>
    <w:rsid w:val="00A3780C"/>
    <w:rsid w:val="00A4614B"/>
    <w:rsid w:val="00A570F7"/>
    <w:rsid w:val="00A67E31"/>
    <w:rsid w:val="00A717C8"/>
    <w:rsid w:val="00A81367"/>
    <w:rsid w:val="00A925C1"/>
    <w:rsid w:val="00A93298"/>
    <w:rsid w:val="00AA0181"/>
    <w:rsid w:val="00AA580C"/>
    <w:rsid w:val="00AA62C1"/>
    <w:rsid w:val="00AB2091"/>
    <w:rsid w:val="00AC1BEE"/>
    <w:rsid w:val="00AD39C5"/>
    <w:rsid w:val="00AE4E52"/>
    <w:rsid w:val="00AF447D"/>
    <w:rsid w:val="00AF6281"/>
    <w:rsid w:val="00B15356"/>
    <w:rsid w:val="00B22B76"/>
    <w:rsid w:val="00B40128"/>
    <w:rsid w:val="00B57C58"/>
    <w:rsid w:val="00B70707"/>
    <w:rsid w:val="00B70C54"/>
    <w:rsid w:val="00B760B0"/>
    <w:rsid w:val="00B861E0"/>
    <w:rsid w:val="00B87DA4"/>
    <w:rsid w:val="00B900BC"/>
    <w:rsid w:val="00B924D8"/>
    <w:rsid w:val="00BB333A"/>
    <w:rsid w:val="00BB4166"/>
    <w:rsid w:val="00BC1064"/>
    <w:rsid w:val="00BC5948"/>
    <w:rsid w:val="00BC5DB9"/>
    <w:rsid w:val="00C02D9D"/>
    <w:rsid w:val="00C046BB"/>
    <w:rsid w:val="00C049C1"/>
    <w:rsid w:val="00C074D2"/>
    <w:rsid w:val="00C15D86"/>
    <w:rsid w:val="00C22E55"/>
    <w:rsid w:val="00C32150"/>
    <w:rsid w:val="00C6385F"/>
    <w:rsid w:val="00C774DA"/>
    <w:rsid w:val="00C81944"/>
    <w:rsid w:val="00C91168"/>
    <w:rsid w:val="00CA3682"/>
    <w:rsid w:val="00CA6BBC"/>
    <w:rsid w:val="00CB1FC7"/>
    <w:rsid w:val="00CB2F39"/>
    <w:rsid w:val="00CB4C58"/>
    <w:rsid w:val="00CB5C3C"/>
    <w:rsid w:val="00CB69BC"/>
    <w:rsid w:val="00CD0782"/>
    <w:rsid w:val="00CD267D"/>
    <w:rsid w:val="00CF1F13"/>
    <w:rsid w:val="00CF5E22"/>
    <w:rsid w:val="00CF63E9"/>
    <w:rsid w:val="00D043F5"/>
    <w:rsid w:val="00D21F97"/>
    <w:rsid w:val="00D26D4E"/>
    <w:rsid w:val="00D3073F"/>
    <w:rsid w:val="00D4018E"/>
    <w:rsid w:val="00D4063F"/>
    <w:rsid w:val="00D43317"/>
    <w:rsid w:val="00D540C9"/>
    <w:rsid w:val="00D56AC3"/>
    <w:rsid w:val="00D622CC"/>
    <w:rsid w:val="00D738EC"/>
    <w:rsid w:val="00D75CAE"/>
    <w:rsid w:val="00D854A2"/>
    <w:rsid w:val="00D86BF4"/>
    <w:rsid w:val="00D90103"/>
    <w:rsid w:val="00D919AC"/>
    <w:rsid w:val="00D95BAD"/>
    <w:rsid w:val="00DA32DE"/>
    <w:rsid w:val="00DB1351"/>
    <w:rsid w:val="00DB28C7"/>
    <w:rsid w:val="00DC6D83"/>
    <w:rsid w:val="00DC7219"/>
    <w:rsid w:val="00DD2641"/>
    <w:rsid w:val="00DF444E"/>
    <w:rsid w:val="00E0426B"/>
    <w:rsid w:val="00E05EF4"/>
    <w:rsid w:val="00E17E81"/>
    <w:rsid w:val="00E21139"/>
    <w:rsid w:val="00E2258D"/>
    <w:rsid w:val="00E340FB"/>
    <w:rsid w:val="00E41FA3"/>
    <w:rsid w:val="00E61796"/>
    <w:rsid w:val="00E64F9F"/>
    <w:rsid w:val="00E674C5"/>
    <w:rsid w:val="00E80120"/>
    <w:rsid w:val="00E835EF"/>
    <w:rsid w:val="00E91295"/>
    <w:rsid w:val="00EA0E84"/>
    <w:rsid w:val="00EC4808"/>
    <w:rsid w:val="00ED5ADB"/>
    <w:rsid w:val="00ED68DD"/>
    <w:rsid w:val="00EE2C8C"/>
    <w:rsid w:val="00EF4909"/>
    <w:rsid w:val="00F07C65"/>
    <w:rsid w:val="00F222B8"/>
    <w:rsid w:val="00F268D8"/>
    <w:rsid w:val="00F26F99"/>
    <w:rsid w:val="00F37392"/>
    <w:rsid w:val="00F402A0"/>
    <w:rsid w:val="00F5342C"/>
    <w:rsid w:val="00F563C8"/>
    <w:rsid w:val="00F64D16"/>
    <w:rsid w:val="00F77401"/>
    <w:rsid w:val="00F8503F"/>
    <w:rsid w:val="00F92ABA"/>
    <w:rsid w:val="00F94DE0"/>
    <w:rsid w:val="00F96AD0"/>
    <w:rsid w:val="00FA66CA"/>
    <w:rsid w:val="00FB0F0A"/>
    <w:rsid w:val="00FB1B81"/>
    <w:rsid w:val="00FB32F2"/>
    <w:rsid w:val="00FB4CEE"/>
    <w:rsid w:val="00FE156C"/>
    <w:rsid w:val="00FF214C"/>
    <w:rsid w:val="00FF4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FF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018"/>
    <w:pPr>
      <w:spacing w:before="60" w:after="60"/>
      <w:jc w:val="both"/>
    </w:pPr>
    <w:rPr>
      <w:sz w:val="22"/>
      <w:szCs w:val="24"/>
    </w:rPr>
  </w:style>
  <w:style w:type="paragraph" w:styleId="Heading1">
    <w:name w:val="heading 1"/>
    <w:basedOn w:val="Normal"/>
    <w:next w:val="Normal"/>
    <w:qFormat/>
    <w:rsid w:val="00B40128"/>
    <w:pPr>
      <w:keepNext/>
      <w:numPr>
        <w:numId w:val="2"/>
      </w:numPr>
      <w:spacing w:before="240"/>
      <w:outlineLvl w:val="0"/>
    </w:pPr>
    <w:rPr>
      <w:rFonts w:ascii="Arial" w:hAnsi="Arial" w:cs="Arial"/>
      <w:b/>
      <w:bCs/>
      <w:kern w:val="32"/>
      <w:sz w:val="32"/>
      <w:szCs w:val="32"/>
    </w:rPr>
  </w:style>
  <w:style w:type="paragraph" w:styleId="Heading2">
    <w:name w:val="heading 2"/>
    <w:basedOn w:val="Normal"/>
    <w:next w:val="Normal"/>
    <w:qFormat/>
    <w:rsid w:val="00B40128"/>
    <w:pPr>
      <w:keepNext/>
      <w:numPr>
        <w:ilvl w:val="1"/>
        <w:numId w:val="2"/>
      </w:numPr>
      <w:spacing w:before="240"/>
      <w:outlineLvl w:val="1"/>
    </w:pPr>
    <w:rPr>
      <w:rFonts w:ascii="Arial" w:hAnsi="Arial" w:cs="Arial"/>
      <w:b/>
      <w:bCs/>
      <w:i/>
      <w:iCs/>
      <w:sz w:val="28"/>
      <w:szCs w:val="28"/>
    </w:rPr>
  </w:style>
  <w:style w:type="paragraph" w:styleId="Heading3">
    <w:name w:val="heading 3"/>
    <w:basedOn w:val="Normal"/>
    <w:next w:val="Normal"/>
    <w:qFormat/>
    <w:rsid w:val="00B40128"/>
    <w:pPr>
      <w:keepNext/>
      <w:numPr>
        <w:ilvl w:val="2"/>
        <w:numId w:val="2"/>
      </w:numPr>
      <w:spacing w:before="240"/>
      <w:outlineLvl w:val="2"/>
    </w:pPr>
    <w:rPr>
      <w:rFonts w:ascii="Arial" w:hAnsi="Arial" w:cs="Arial"/>
      <w:b/>
      <w:bCs/>
      <w:sz w:val="26"/>
      <w:szCs w:val="26"/>
    </w:rPr>
  </w:style>
  <w:style w:type="paragraph" w:styleId="Heading4">
    <w:name w:val="heading 4"/>
    <w:basedOn w:val="Normal"/>
    <w:next w:val="Normal"/>
    <w:qFormat/>
    <w:rsid w:val="00170435"/>
    <w:pPr>
      <w:keepNext/>
      <w:numPr>
        <w:ilvl w:val="3"/>
        <w:numId w:val="2"/>
      </w:numPr>
      <w:spacing w:before="240"/>
      <w:outlineLvl w:val="3"/>
    </w:pPr>
    <w:rPr>
      <w:b/>
      <w:bCs/>
      <w:sz w:val="28"/>
      <w:szCs w:val="28"/>
    </w:rPr>
  </w:style>
  <w:style w:type="paragraph" w:styleId="Heading5">
    <w:name w:val="heading 5"/>
    <w:basedOn w:val="Normal"/>
    <w:next w:val="Normal"/>
    <w:qFormat/>
    <w:rsid w:val="00170435"/>
    <w:pPr>
      <w:numPr>
        <w:ilvl w:val="4"/>
        <w:numId w:val="2"/>
      </w:numPr>
      <w:spacing w:before="240"/>
      <w:outlineLvl w:val="4"/>
    </w:pPr>
    <w:rPr>
      <w:b/>
      <w:bCs/>
      <w:i/>
      <w:iCs/>
      <w:sz w:val="26"/>
      <w:szCs w:val="26"/>
    </w:rPr>
  </w:style>
  <w:style w:type="paragraph" w:styleId="Heading6">
    <w:name w:val="heading 6"/>
    <w:basedOn w:val="Normal"/>
    <w:next w:val="Normal"/>
    <w:qFormat/>
    <w:rsid w:val="00170435"/>
    <w:pPr>
      <w:numPr>
        <w:ilvl w:val="5"/>
        <w:numId w:val="2"/>
      </w:numPr>
      <w:spacing w:before="240"/>
      <w:outlineLvl w:val="5"/>
    </w:pPr>
    <w:rPr>
      <w:b/>
      <w:bCs/>
      <w:szCs w:val="22"/>
    </w:rPr>
  </w:style>
  <w:style w:type="paragraph" w:styleId="Heading7">
    <w:name w:val="heading 7"/>
    <w:basedOn w:val="Normal"/>
    <w:next w:val="Normal"/>
    <w:qFormat/>
    <w:rsid w:val="00170435"/>
    <w:pPr>
      <w:numPr>
        <w:ilvl w:val="6"/>
        <w:numId w:val="2"/>
      </w:numPr>
      <w:spacing w:before="240"/>
      <w:outlineLvl w:val="6"/>
    </w:pPr>
    <w:rPr>
      <w:sz w:val="24"/>
    </w:rPr>
  </w:style>
  <w:style w:type="paragraph" w:styleId="Heading8">
    <w:name w:val="heading 8"/>
    <w:basedOn w:val="Normal"/>
    <w:next w:val="Normal"/>
    <w:qFormat/>
    <w:rsid w:val="00170435"/>
    <w:pPr>
      <w:numPr>
        <w:ilvl w:val="7"/>
        <w:numId w:val="2"/>
      </w:numPr>
      <w:spacing w:before="240"/>
      <w:outlineLvl w:val="7"/>
    </w:pPr>
    <w:rPr>
      <w:i/>
      <w:iCs/>
      <w:sz w:val="24"/>
    </w:rPr>
  </w:style>
  <w:style w:type="paragraph" w:styleId="Heading9">
    <w:name w:val="heading 9"/>
    <w:basedOn w:val="Normal"/>
    <w:next w:val="Normal"/>
    <w:qFormat/>
    <w:rsid w:val="00170435"/>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40128"/>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40128"/>
    <w:pPr>
      <w:spacing w:before="0" w:after="120"/>
      <w:jc w:val="center"/>
    </w:pPr>
    <w:rPr>
      <w:bCs/>
      <w:szCs w:val="20"/>
    </w:rPr>
  </w:style>
  <w:style w:type="character" w:styleId="Hyperlink">
    <w:name w:val="Hyperlink"/>
    <w:basedOn w:val="DefaultParagraphFont"/>
    <w:uiPriority w:val="99"/>
    <w:rsid w:val="0029293E"/>
    <w:rPr>
      <w:color w:val="0000FF"/>
      <w:u w:val="single"/>
    </w:rPr>
  </w:style>
  <w:style w:type="paragraph" w:styleId="BalloonText">
    <w:name w:val="Balloon Text"/>
    <w:basedOn w:val="Normal"/>
    <w:semiHidden/>
    <w:rsid w:val="00BC5948"/>
    <w:rPr>
      <w:rFonts w:ascii="Tahoma" w:hAnsi="Tahoma" w:cs="Tahoma"/>
      <w:sz w:val="24"/>
      <w:szCs w:val="16"/>
    </w:rPr>
  </w:style>
  <w:style w:type="paragraph" w:customStyle="1" w:styleId="Note">
    <w:name w:val="Note"/>
    <w:basedOn w:val="Normal"/>
    <w:rsid w:val="00703947"/>
    <w:pPr>
      <w:ind w:left="720" w:hanging="720"/>
    </w:pPr>
    <w:rPr>
      <w:sz w:val="18"/>
      <w:szCs w:val="18"/>
    </w:rPr>
  </w:style>
  <w:style w:type="paragraph" w:customStyle="1" w:styleId="Picture">
    <w:name w:val="Picture"/>
    <w:basedOn w:val="Normal"/>
    <w:rsid w:val="00A570F7"/>
    <w:pPr>
      <w:keepNext/>
      <w:widowControl w:val="0"/>
      <w:jc w:val="center"/>
    </w:pPr>
  </w:style>
  <w:style w:type="paragraph" w:styleId="Header">
    <w:name w:val="header"/>
    <w:basedOn w:val="Normal"/>
    <w:rsid w:val="005F47CD"/>
    <w:pPr>
      <w:tabs>
        <w:tab w:val="center" w:pos="4320"/>
        <w:tab w:val="right" w:pos="8640"/>
      </w:tabs>
    </w:pPr>
  </w:style>
  <w:style w:type="paragraph" w:styleId="Footer">
    <w:name w:val="footer"/>
    <w:basedOn w:val="Normal"/>
    <w:rsid w:val="005F47CD"/>
    <w:pPr>
      <w:tabs>
        <w:tab w:val="center" w:pos="4320"/>
        <w:tab w:val="right" w:pos="8640"/>
      </w:tabs>
    </w:pPr>
  </w:style>
  <w:style w:type="character" w:styleId="PageNumber">
    <w:name w:val="page number"/>
    <w:basedOn w:val="DefaultParagraphFont"/>
    <w:rsid w:val="005F47CD"/>
  </w:style>
  <w:style w:type="paragraph" w:customStyle="1" w:styleId="Schema">
    <w:name w:val="Schema"/>
    <w:basedOn w:val="Normal"/>
    <w:rsid w:val="001C7242"/>
    <w:pPr>
      <w:spacing w:before="0" w:after="0"/>
      <w:jc w:val="left"/>
    </w:pPr>
    <w:rPr>
      <w:rFonts w:ascii="Courier New" w:hAnsi="Courier New" w:cs="Courier New"/>
      <w:sz w:val="18"/>
      <w:szCs w:val="18"/>
    </w:rPr>
  </w:style>
  <w:style w:type="paragraph" w:styleId="TOC1">
    <w:name w:val="toc 1"/>
    <w:basedOn w:val="Normal"/>
    <w:next w:val="Normal"/>
    <w:autoRedefine/>
    <w:uiPriority w:val="39"/>
    <w:rsid w:val="00941405"/>
  </w:style>
  <w:style w:type="paragraph" w:styleId="TOC2">
    <w:name w:val="toc 2"/>
    <w:basedOn w:val="Normal"/>
    <w:next w:val="Normal"/>
    <w:autoRedefine/>
    <w:uiPriority w:val="39"/>
    <w:rsid w:val="00941405"/>
    <w:pPr>
      <w:ind w:left="220"/>
    </w:pPr>
  </w:style>
  <w:style w:type="paragraph" w:styleId="TOC3">
    <w:name w:val="toc 3"/>
    <w:basedOn w:val="Normal"/>
    <w:next w:val="Normal"/>
    <w:autoRedefine/>
    <w:uiPriority w:val="39"/>
    <w:rsid w:val="00941405"/>
    <w:pPr>
      <w:ind w:left="440"/>
    </w:pPr>
  </w:style>
  <w:style w:type="paragraph" w:customStyle="1" w:styleId="PARAGRAPH">
    <w:name w:val="PARAGRAPH"/>
    <w:link w:val="PARAGRAPHChar"/>
    <w:rsid w:val="00AD39C5"/>
    <w:pPr>
      <w:snapToGrid w:val="0"/>
      <w:spacing w:before="100" w:after="200"/>
      <w:jc w:val="both"/>
    </w:pPr>
    <w:rPr>
      <w:rFonts w:ascii="Arial" w:hAnsi="Arial" w:cs="Arial"/>
      <w:spacing w:val="8"/>
      <w:lang w:val="en-GB" w:eastAsia="zh-CN"/>
    </w:rPr>
  </w:style>
  <w:style w:type="paragraph" w:customStyle="1" w:styleId="NOTE0">
    <w:name w:val="NOTE"/>
    <w:basedOn w:val="PARAGRAPH"/>
    <w:link w:val="NOTEChar"/>
    <w:rsid w:val="0090051F"/>
    <w:pPr>
      <w:pBdr>
        <w:top w:val="single" w:sz="4" w:space="1" w:color="808080"/>
        <w:left w:val="single" w:sz="4" w:space="4" w:color="808080"/>
        <w:bottom w:val="single" w:sz="4" w:space="1" w:color="808080"/>
        <w:right w:val="single" w:sz="4" w:space="4" w:color="808080"/>
      </w:pBdr>
      <w:spacing w:before="0" w:after="100"/>
      <w:ind w:left="864" w:hanging="864"/>
    </w:pPr>
    <w:rPr>
      <w:szCs w:val="16"/>
    </w:rPr>
  </w:style>
  <w:style w:type="paragraph" w:styleId="ListNumber3">
    <w:name w:val="List Number 3"/>
    <w:basedOn w:val="List3"/>
    <w:rsid w:val="00AD39C5"/>
    <w:pPr>
      <w:numPr>
        <w:numId w:val="3"/>
      </w:numPr>
      <w:tabs>
        <w:tab w:val="clear" w:pos="720"/>
        <w:tab w:val="left" w:pos="1021"/>
      </w:tabs>
      <w:snapToGrid w:val="0"/>
      <w:spacing w:before="0" w:after="100"/>
      <w:ind w:left="1020" w:hanging="340"/>
    </w:pPr>
    <w:rPr>
      <w:rFonts w:ascii="Arial" w:hAnsi="Arial" w:cs="Arial"/>
      <w:spacing w:val="8"/>
      <w:sz w:val="20"/>
      <w:szCs w:val="20"/>
      <w:lang w:val="en-GB" w:eastAsia="zh-CN"/>
    </w:rPr>
  </w:style>
  <w:style w:type="character" w:customStyle="1" w:styleId="PARAGRAPHChar">
    <w:name w:val="PARAGRAPH Char"/>
    <w:basedOn w:val="DefaultParagraphFont"/>
    <w:link w:val="PARAGRAPH"/>
    <w:rsid w:val="00AD39C5"/>
    <w:rPr>
      <w:rFonts w:ascii="Arial" w:hAnsi="Arial" w:cs="Arial"/>
      <w:spacing w:val="8"/>
      <w:lang w:val="en-GB" w:eastAsia="zh-CN" w:bidi="ar-SA"/>
    </w:rPr>
  </w:style>
  <w:style w:type="character" w:customStyle="1" w:styleId="NOTEChar">
    <w:name w:val="NOTE Char"/>
    <w:basedOn w:val="PARAGRAPHChar"/>
    <w:link w:val="NOTE0"/>
    <w:rsid w:val="0090051F"/>
    <w:rPr>
      <w:rFonts w:ascii="Arial" w:hAnsi="Arial" w:cs="Arial"/>
      <w:spacing w:val="8"/>
      <w:szCs w:val="16"/>
      <w:lang w:val="en-GB" w:eastAsia="zh-CN" w:bidi="ar-SA"/>
    </w:rPr>
  </w:style>
  <w:style w:type="paragraph" w:styleId="List3">
    <w:name w:val="List 3"/>
    <w:basedOn w:val="Normal"/>
    <w:rsid w:val="00AD39C5"/>
    <w:pPr>
      <w:ind w:left="1080" w:hanging="360"/>
    </w:pPr>
  </w:style>
  <w:style w:type="paragraph" w:styleId="NormalWeb">
    <w:name w:val="Normal (Web)"/>
    <w:basedOn w:val="Normal"/>
    <w:uiPriority w:val="99"/>
    <w:rsid w:val="008D4AFF"/>
    <w:pPr>
      <w:spacing w:before="100" w:beforeAutospacing="1" w:after="100" w:afterAutospacing="1"/>
      <w:jc w:val="left"/>
    </w:pPr>
    <w:rPr>
      <w:rFonts w:eastAsia="MS Mincho"/>
      <w:sz w:val="24"/>
      <w:lang w:eastAsia="ja-JP"/>
    </w:rPr>
  </w:style>
  <w:style w:type="character" w:customStyle="1" w:styleId="klink">
    <w:name w:val="klink"/>
    <w:basedOn w:val="DefaultParagraphFont"/>
    <w:rsid w:val="008D4AFF"/>
  </w:style>
  <w:style w:type="paragraph" w:styleId="FootnoteText">
    <w:name w:val="footnote text"/>
    <w:basedOn w:val="Normal"/>
    <w:semiHidden/>
    <w:rsid w:val="00380FE3"/>
    <w:rPr>
      <w:sz w:val="20"/>
      <w:szCs w:val="20"/>
    </w:rPr>
  </w:style>
  <w:style w:type="character" w:styleId="FootnoteReference">
    <w:name w:val="footnote reference"/>
    <w:basedOn w:val="DefaultParagraphFont"/>
    <w:semiHidden/>
    <w:rsid w:val="00380FE3"/>
    <w:rPr>
      <w:vertAlign w:val="superscript"/>
    </w:rPr>
  </w:style>
  <w:style w:type="character" w:styleId="FollowedHyperlink">
    <w:name w:val="FollowedHyperlink"/>
    <w:basedOn w:val="DefaultParagraphFont"/>
    <w:rsid w:val="006058E5"/>
    <w:rPr>
      <w:color w:val="800080"/>
      <w:u w:val="single"/>
    </w:rPr>
  </w:style>
  <w:style w:type="paragraph" w:styleId="TOC4">
    <w:name w:val="toc 4"/>
    <w:basedOn w:val="Normal"/>
    <w:next w:val="Normal"/>
    <w:autoRedefine/>
    <w:semiHidden/>
    <w:rsid w:val="009D4A86"/>
    <w:pPr>
      <w:spacing w:before="0" w:after="0"/>
      <w:ind w:left="720"/>
      <w:jc w:val="left"/>
    </w:pPr>
    <w:rPr>
      <w:rFonts w:eastAsia="MS Mincho"/>
      <w:sz w:val="24"/>
      <w:lang w:eastAsia="ja-JP"/>
    </w:rPr>
  </w:style>
  <w:style w:type="paragraph" w:styleId="TOC5">
    <w:name w:val="toc 5"/>
    <w:basedOn w:val="Normal"/>
    <w:next w:val="Normal"/>
    <w:autoRedefine/>
    <w:semiHidden/>
    <w:rsid w:val="009D4A86"/>
    <w:pPr>
      <w:spacing w:before="0" w:after="0"/>
      <w:ind w:left="960"/>
      <w:jc w:val="left"/>
    </w:pPr>
    <w:rPr>
      <w:rFonts w:eastAsia="MS Mincho"/>
      <w:sz w:val="24"/>
      <w:lang w:eastAsia="ja-JP"/>
    </w:rPr>
  </w:style>
  <w:style w:type="paragraph" w:styleId="TOC6">
    <w:name w:val="toc 6"/>
    <w:basedOn w:val="Normal"/>
    <w:next w:val="Normal"/>
    <w:autoRedefine/>
    <w:semiHidden/>
    <w:rsid w:val="009D4A86"/>
    <w:pPr>
      <w:spacing w:before="0" w:after="0"/>
      <w:ind w:left="1200"/>
      <w:jc w:val="left"/>
    </w:pPr>
    <w:rPr>
      <w:rFonts w:eastAsia="MS Mincho"/>
      <w:sz w:val="24"/>
      <w:lang w:eastAsia="ja-JP"/>
    </w:rPr>
  </w:style>
  <w:style w:type="paragraph" w:styleId="TOC7">
    <w:name w:val="toc 7"/>
    <w:basedOn w:val="Normal"/>
    <w:next w:val="Normal"/>
    <w:autoRedefine/>
    <w:semiHidden/>
    <w:rsid w:val="009D4A86"/>
    <w:pPr>
      <w:spacing w:before="0" w:after="0"/>
      <w:ind w:left="1440"/>
      <w:jc w:val="left"/>
    </w:pPr>
    <w:rPr>
      <w:rFonts w:eastAsia="MS Mincho"/>
      <w:sz w:val="24"/>
      <w:lang w:eastAsia="ja-JP"/>
    </w:rPr>
  </w:style>
  <w:style w:type="paragraph" w:styleId="TOC8">
    <w:name w:val="toc 8"/>
    <w:basedOn w:val="Normal"/>
    <w:next w:val="Normal"/>
    <w:autoRedefine/>
    <w:semiHidden/>
    <w:rsid w:val="009D4A86"/>
    <w:pPr>
      <w:spacing w:before="0" w:after="0"/>
      <w:ind w:left="1680"/>
      <w:jc w:val="left"/>
    </w:pPr>
    <w:rPr>
      <w:rFonts w:eastAsia="MS Mincho"/>
      <w:sz w:val="24"/>
      <w:lang w:eastAsia="ja-JP"/>
    </w:rPr>
  </w:style>
  <w:style w:type="paragraph" w:styleId="TOC9">
    <w:name w:val="toc 9"/>
    <w:basedOn w:val="Normal"/>
    <w:next w:val="Normal"/>
    <w:autoRedefine/>
    <w:semiHidden/>
    <w:rsid w:val="009D4A86"/>
    <w:pPr>
      <w:spacing w:before="0" w:after="0"/>
      <w:ind w:left="1920"/>
      <w:jc w:val="left"/>
    </w:pPr>
    <w:rPr>
      <w:rFonts w:eastAsia="MS Mincho"/>
      <w:sz w:val="24"/>
      <w:lang w:eastAsia="ja-JP"/>
    </w:rPr>
  </w:style>
  <w:style w:type="paragraph" w:customStyle="1" w:styleId="XML">
    <w:name w:val="XML"/>
    <w:basedOn w:val="Normal"/>
    <w:rsid w:val="00E0426B"/>
    <w:pPr>
      <w:tabs>
        <w:tab w:val="left" w:pos="360"/>
        <w:tab w:val="left" w:pos="720"/>
        <w:tab w:val="left" w:pos="1440"/>
        <w:tab w:val="left" w:pos="2160"/>
        <w:tab w:val="left" w:pos="2520"/>
        <w:tab w:val="left" w:pos="2880"/>
        <w:tab w:val="left" w:pos="3240"/>
        <w:tab w:val="left" w:pos="3600"/>
        <w:tab w:val="left" w:pos="3960"/>
        <w:tab w:val="left" w:pos="4320"/>
        <w:tab w:val="left" w:pos="5760"/>
        <w:tab w:val="left" w:pos="6480"/>
        <w:tab w:val="left" w:pos="7200"/>
        <w:tab w:val="left" w:pos="7920"/>
        <w:tab w:val="left" w:pos="8640"/>
        <w:tab w:val="left" w:pos="9360"/>
      </w:tabs>
      <w:spacing w:before="0" w:after="0"/>
      <w:jc w:val="left"/>
    </w:pPr>
    <w:rPr>
      <w:rFonts w:ascii="Courier New" w:hAnsi="Courier New" w:cs="Courier New"/>
      <w:sz w:val="14"/>
      <w:szCs w:val="16"/>
    </w:rPr>
  </w:style>
  <w:style w:type="character" w:styleId="CommentReference">
    <w:name w:val="annotation reference"/>
    <w:basedOn w:val="DefaultParagraphFont"/>
    <w:uiPriority w:val="99"/>
    <w:semiHidden/>
    <w:unhideWhenUsed/>
    <w:rsid w:val="001B5721"/>
    <w:rPr>
      <w:sz w:val="16"/>
      <w:szCs w:val="16"/>
    </w:rPr>
  </w:style>
  <w:style w:type="paragraph" w:styleId="CommentText">
    <w:name w:val="annotation text"/>
    <w:basedOn w:val="Normal"/>
    <w:link w:val="CommentTextChar"/>
    <w:uiPriority w:val="99"/>
    <w:unhideWhenUsed/>
    <w:rsid w:val="001B5721"/>
    <w:rPr>
      <w:sz w:val="20"/>
      <w:szCs w:val="20"/>
    </w:rPr>
  </w:style>
  <w:style w:type="character" w:customStyle="1" w:styleId="CommentTextChar">
    <w:name w:val="Comment Text Char"/>
    <w:basedOn w:val="DefaultParagraphFont"/>
    <w:link w:val="CommentText"/>
    <w:uiPriority w:val="99"/>
    <w:rsid w:val="001B5721"/>
  </w:style>
  <w:style w:type="paragraph" w:styleId="CommentSubject">
    <w:name w:val="annotation subject"/>
    <w:basedOn w:val="CommentText"/>
    <w:next w:val="CommentText"/>
    <w:link w:val="CommentSubjectChar"/>
    <w:uiPriority w:val="99"/>
    <w:semiHidden/>
    <w:unhideWhenUsed/>
    <w:rsid w:val="001B5721"/>
    <w:rPr>
      <w:b/>
      <w:bCs/>
    </w:rPr>
  </w:style>
  <w:style w:type="character" w:customStyle="1" w:styleId="CommentSubjectChar">
    <w:name w:val="Comment Subject Char"/>
    <w:basedOn w:val="CommentTextChar"/>
    <w:link w:val="CommentSubject"/>
    <w:uiPriority w:val="99"/>
    <w:semiHidden/>
    <w:rsid w:val="001B5721"/>
    <w:rPr>
      <w:b/>
      <w:bCs/>
    </w:rPr>
  </w:style>
  <w:style w:type="paragraph" w:customStyle="1" w:styleId="Style1">
    <w:name w:val="Style1"/>
    <w:basedOn w:val="Title"/>
    <w:rsid w:val="00776D90"/>
  </w:style>
  <w:style w:type="paragraph" w:styleId="Title">
    <w:name w:val="Title"/>
    <w:basedOn w:val="Normal"/>
    <w:qFormat/>
    <w:rsid w:val="00776D90"/>
    <w:pPr>
      <w:spacing w:before="240"/>
      <w:jc w:val="center"/>
      <w:outlineLvl w:val="0"/>
    </w:pPr>
    <w:rPr>
      <w:rFonts w:ascii="Arial" w:hAnsi="Arial" w:cs="Arial"/>
      <w:b/>
      <w:bCs/>
      <w:kern w:val="28"/>
      <w:sz w:val="32"/>
      <w:szCs w:val="32"/>
    </w:rPr>
  </w:style>
  <w:style w:type="paragraph" w:styleId="ListParagraph">
    <w:name w:val="List Paragraph"/>
    <w:basedOn w:val="Normal"/>
    <w:uiPriority w:val="34"/>
    <w:qFormat/>
    <w:rsid w:val="00471FF5"/>
    <w:pPr>
      <w:ind w:left="720"/>
      <w:contextualSpacing/>
    </w:pPr>
  </w:style>
  <w:style w:type="paragraph" w:styleId="Revision">
    <w:name w:val="Revision"/>
    <w:hidden/>
    <w:uiPriority w:val="99"/>
    <w:semiHidden/>
    <w:rsid w:val="00BC5948"/>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4184">
      <w:bodyDiv w:val="1"/>
      <w:marLeft w:val="0"/>
      <w:marRight w:val="0"/>
      <w:marTop w:val="0"/>
      <w:marBottom w:val="0"/>
      <w:divBdr>
        <w:top w:val="none" w:sz="0" w:space="0" w:color="auto"/>
        <w:left w:val="none" w:sz="0" w:space="0" w:color="auto"/>
        <w:bottom w:val="none" w:sz="0" w:space="0" w:color="auto"/>
        <w:right w:val="none" w:sz="0" w:space="0" w:color="auto"/>
      </w:divBdr>
    </w:div>
    <w:div w:id="796459311">
      <w:bodyDiv w:val="1"/>
      <w:marLeft w:val="0"/>
      <w:marRight w:val="0"/>
      <w:marTop w:val="0"/>
      <w:marBottom w:val="0"/>
      <w:divBdr>
        <w:top w:val="none" w:sz="0" w:space="0" w:color="auto"/>
        <w:left w:val="none" w:sz="0" w:space="0" w:color="auto"/>
        <w:bottom w:val="none" w:sz="0" w:space="0" w:color="auto"/>
        <w:right w:val="none" w:sz="0" w:space="0" w:color="auto"/>
      </w:divBdr>
    </w:div>
    <w:div w:id="108842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1160F-CA9D-4821-BD9B-6E0565F5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15</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OpenO&amp;M Common Interoperability Registry</vt:lpstr>
    </vt:vector>
  </TitlesOfParts>
  <Company>BR&amp;L Consulting, Inc.</Company>
  <LinksUpToDate>false</LinksUpToDate>
  <CharactersWithSpaces>23534</CharactersWithSpaces>
  <SharedDoc>false</SharedDoc>
  <HLinks>
    <vt:vector size="240" baseType="variant">
      <vt:variant>
        <vt:i4>1966134</vt:i4>
      </vt:variant>
      <vt:variant>
        <vt:i4>224</vt:i4>
      </vt:variant>
      <vt:variant>
        <vt:i4>0</vt:i4>
      </vt:variant>
      <vt:variant>
        <vt:i4>5</vt:i4>
      </vt:variant>
      <vt:variant>
        <vt:lpwstr/>
      </vt:variant>
      <vt:variant>
        <vt:lpwstr>_Toc244410194</vt:lpwstr>
      </vt:variant>
      <vt:variant>
        <vt:i4>1966134</vt:i4>
      </vt:variant>
      <vt:variant>
        <vt:i4>218</vt:i4>
      </vt:variant>
      <vt:variant>
        <vt:i4>0</vt:i4>
      </vt:variant>
      <vt:variant>
        <vt:i4>5</vt:i4>
      </vt:variant>
      <vt:variant>
        <vt:lpwstr/>
      </vt:variant>
      <vt:variant>
        <vt:lpwstr>_Toc244410193</vt:lpwstr>
      </vt:variant>
      <vt:variant>
        <vt:i4>1966134</vt:i4>
      </vt:variant>
      <vt:variant>
        <vt:i4>212</vt:i4>
      </vt:variant>
      <vt:variant>
        <vt:i4>0</vt:i4>
      </vt:variant>
      <vt:variant>
        <vt:i4>5</vt:i4>
      </vt:variant>
      <vt:variant>
        <vt:lpwstr/>
      </vt:variant>
      <vt:variant>
        <vt:lpwstr>_Toc244410192</vt:lpwstr>
      </vt:variant>
      <vt:variant>
        <vt:i4>1966134</vt:i4>
      </vt:variant>
      <vt:variant>
        <vt:i4>206</vt:i4>
      </vt:variant>
      <vt:variant>
        <vt:i4>0</vt:i4>
      </vt:variant>
      <vt:variant>
        <vt:i4>5</vt:i4>
      </vt:variant>
      <vt:variant>
        <vt:lpwstr/>
      </vt:variant>
      <vt:variant>
        <vt:lpwstr>_Toc244410191</vt:lpwstr>
      </vt:variant>
      <vt:variant>
        <vt:i4>1966134</vt:i4>
      </vt:variant>
      <vt:variant>
        <vt:i4>200</vt:i4>
      </vt:variant>
      <vt:variant>
        <vt:i4>0</vt:i4>
      </vt:variant>
      <vt:variant>
        <vt:i4>5</vt:i4>
      </vt:variant>
      <vt:variant>
        <vt:lpwstr/>
      </vt:variant>
      <vt:variant>
        <vt:lpwstr>_Toc244410190</vt:lpwstr>
      </vt:variant>
      <vt:variant>
        <vt:i4>2031670</vt:i4>
      </vt:variant>
      <vt:variant>
        <vt:i4>194</vt:i4>
      </vt:variant>
      <vt:variant>
        <vt:i4>0</vt:i4>
      </vt:variant>
      <vt:variant>
        <vt:i4>5</vt:i4>
      </vt:variant>
      <vt:variant>
        <vt:lpwstr/>
      </vt:variant>
      <vt:variant>
        <vt:lpwstr>_Toc244410189</vt:lpwstr>
      </vt:variant>
      <vt:variant>
        <vt:i4>2031670</vt:i4>
      </vt:variant>
      <vt:variant>
        <vt:i4>188</vt:i4>
      </vt:variant>
      <vt:variant>
        <vt:i4>0</vt:i4>
      </vt:variant>
      <vt:variant>
        <vt:i4>5</vt:i4>
      </vt:variant>
      <vt:variant>
        <vt:lpwstr/>
      </vt:variant>
      <vt:variant>
        <vt:lpwstr>_Toc244410188</vt:lpwstr>
      </vt:variant>
      <vt:variant>
        <vt:i4>2031670</vt:i4>
      </vt:variant>
      <vt:variant>
        <vt:i4>182</vt:i4>
      </vt:variant>
      <vt:variant>
        <vt:i4>0</vt:i4>
      </vt:variant>
      <vt:variant>
        <vt:i4>5</vt:i4>
      </vt:variant>
      <vt:variant>
        <vt:lpwstr/>
      </vt:variant>
      <vt:variant>
        <vt:lpwstr>_Toc244410187</vt:lpwstr>
      </vt:variant>
      <vt:variant>
        <vt:i4>2031670</vt:i4>
      </vt:variant>
      <vt:variant>
        <vt:i4>176</vt:i4>
      </vt:variant>
      <vt:variant>
        <vt:i4>0</vt:i4>
      </vt:variant>
      <vt:variant>
        <vt:i4>5</vt:i4>
      </vt:variant>
      <vt:variant>
        <vt:lpwstr/>
      </vt:variant>
      <vt:variant>
        <vt:lpwstr>_Toc244410186</vt:lpwstr>
      </vt:variant>
      <vt:variant>
        <vt:i4>2031670</vt:i4>
      </vt:variant>
      <vt:variant>
        <vt:i4>170</vt:i4>
      </vt:variant>
      <vt:variant>
        <vt:i4>0</vt:i4>
      </vt:variant>
      <vt:variant>
        <vt:i4>5</vt:i4>
      </vt:variant>
      <vt:variant>
        <vt:lpwstr/>
      </vt:variant>
      <vt:variant>
        <vt:lpwstr>_Toc244410185</vt:lpwstr>
      </vt:variant>
      <vt:variant>
        <vt:i4>2031670</vt:i4>
      </vt:variant>
      <vt:variant>
        <vt:i4>164</vt:i4>
      </vt:variant>
      <vt:variant>
        <vt:i4>0</vt:i4>
      </vt:variant>
      <vt:variant>
        <vt:i4>5</vt:i4>
      </vt:variant>
      <vt:variant>
        <vt:lpwstr/>
      </vt:variant>
      <vt:variant>
        <vt:lpwstr>_Toc244410184</vt:lpwstr>
      </vt:variant>
      <vt:variant>
        <vt:i4>2031670</vt:i4>
      </vt:variant>
      <vt:variant>
        <vt:i4>158</vt:i4>
      </vt:variant>
      <vt:variant>
        <vt:i4>0</vt:i4>
      </vt:variant>
      <vt:variant>
        <vt:i4>5</vt:i4>
      </vt:variant>
      <vt:variant>
        <vt:lpwstr/>
      </vt:variant>
      <vt:variant>
        <vt:lpwstr>_Toc244410183</vt:lpwstr>
      </vt:variant>
      <vt:variant>
        <vt:i4>2031670</vt:i4>
      </vt:variant>
      <vt:variant>
        <vt:i4>152</vt:i4>
      </vt:variant>
      <vt:variant>
        <vt:i4>0</vt:i4>
      </vt:variant>
      <vt:variant>
        <vt:i4>5</vt:i4>
      </vt:variant>
      <vt:variant>
        <vt:lpwstr/>
      </vt:variant>
      <vt:variant>
        <vt:lpwstr>_Toc244410182</vt:lpwstr>
      </vt:variant>
      <vt:variant>
        <vt:i4>2031670</vt:i4>
      </vt:variant>
      <vt:variant>
        <vt:i4>146</vt:i4>
      </vt:variant>
      <vt:variant>
        <vt:i4>0</vt:i4>
      </vt:variant>
      <vt:variant>
        <vt:i4>5</vt:i4>
      </vt:variant>
      <vt:variant>
        <vt:lpwstr/>
      </vt:variant>
      <vt:variant>
        <vt:lpwstr>_Toc244410181</vt:lpwstr>
      </vt:variant>
      <vt:variant>
        <vt:i4>2031670</vt:i4>
      </vt:variant>
      <vt:variant>
        <vt:i4>140</vt:i4>
      </vt:variant>
      <vt:variant>
        <vt:i4>0</vt:i4>
      </vt:variant>
      <vt:variant>
        <vt:i4>5</vt:i4>
      </vt:variant>
      <vt:variant>
        <vt:lpwstr/>
      </vt:variant>
      <vt:variant>
        <vt:lpwstr>_Toc244410180</vt:lpwstr>
      </vt:variant>
      <vt:variant>
        <vt:i4>1048630</vt:i4>
      </vt:variant>
      <vt:variant>
        <vt:i4>134</vt:i4>
      </vt:variant>
      <vt:variant>
        <vt:i4>0</vt:i4>
      </vt:variant>
      <vt:variant>
        <vt:i4>5</vt:i4>
      </vt:variant>
      <vt:variant>
        <vt:lpwstr/>
      </vt:variant>
      <vt:variant>
        <vt:lpwstr>_Toc244410179</vt:lpwstr>
      </vt:variant>
      <vt:variant>
        <vt:i4>1048630</vt:i4>
      </vt:variant>
      <vt:variant>
        <vt:i4>128</vt:i4>
      </vt:variant>
      <vt:variant>
        <vt:i4>0</vt:i4>
      </vt:variant>
      <vt:variant>
        <vt:i4>5</vt:i4>
      </vt:variant>
      <vt:variant>
        <vt:lpwstr/>
      </vt:variant>
      <vt:variant>
        <vt:lpwstr>_Toc244410178</vt:lpwstr>
      </vt:variant>
      <vt:variant>
        <vt:i4>1048630</vt:i4>
      </vt:variant>
      <vt:variant>
        <vt:i4>122</vt:i4>
      </vt:variant>
      <vt:variant>
        <vt:i4>0</vt:i4>
      </vt:variant>
      <vt:variant>
        <vt:i4>5</vt:i4>
      </vt:variant>
      <vt:variant>
        <vt:lpwstr/>
      </vt:variant>
      <vt:variant>
        <vt:lpwstr>_Toc244410177</vt:lpwstr>
      </vt:variant>
      <vt:variant>
        <vt:i4>1048630</vt:i4>
      </vt:variant>
      <vt:variant>
        <vt:i4>116</vt:i4>
      </vt:variant>
      <vt:variant>
        <vt:i4>0</vt:i4>
      </vt:variant>
      <vt:variant>
        <vt:i4>5</vt:i4>
      </vt:variant>
      <vt:variant>
        <vt:lpwstr/>
      </vt:variant>
      <vt:variant>
        <vt:lpwstr>_Toc244410176</vt:lpwstr>
      </vt:variant>
      <vt:variant>
        <vt:i4>1048630</vt:i4>
      </vt:variant>
      <vt:variant>
        <vt:i4>110</vt:i4>
      </vt:variant>
      <vt:variant>
        <vt:i4>0</vt:i4>
      </vt:variant>
      <vt:variant>
        <vt:i4>5</vt:i4>
      </vt:variant>
      <vt:variant>
        <vt:lpwstr/>
      </vt:variant>
      <vt:variant>
        <vt:lpwstr>_Toc244410175</vt:lpwstr>
      </vt:variant>
      <vt:variant>
        <vt:i4>1048630</vt:i4>
      </vt:variant>
      <vt:variant>
        <vt:i4>104</vt:i4>
      </vt:variant>
      <vt:variant>
        <vt:i4>0</vt:i4>
      </vt:variant>
      <vt:variant>
        <vt:i4>5</vt:i4>
      </vt:variant>
      <vt:variant>
        <vt:lpwstr/>
      </vt:variant>
      <vt:variant>
        <vt:lpwstr>_Toc244410174</vt:lpwstr>
      </vt:variant>
      <vt:variant>
        <vt:i4>1048630</vt:i4>
      </vt:variant>
      <vt:variant>
        <vt:i4>98</vt:i4>
      </vt:variant>
      <vt:variant>
        <vt:i4>0</vt:i4>
      </vt:variant>
      <vt:variant>
        <vt:i4>5</vt:i4>
      </vt:variant>
      <vt:variant>
        <vt:lpwstr/>
      </vt:variant>
      <vt:variant>
        <vt:lpwstr>_Toc244410173</vt:lpwstr>
      </vt:variant>
      <vt:variant>
        <vt:i4>1048630</vt:i4>
      </vt:variant>
      <vt:variant>
        <vt:i4>92</vt:i4>
      </vt:variant>
      <vt:variant>
        <vt:i4>0</vt:i4>
      </vt:variant>
      <vt:variant>
        <vt:i4>5</vt:i4>
      </vt:variant>
      <vt:variant>
        <vt:lpwstr/>
      </vt:variant>
      <vt:variant>
        <vt:lpwstr>_Toc244410172</vt:lpwstr>
      </vt:variant>
      <vt:variant>
        <vt:i4>1048630</vt:i4>
      </vt:variant>
      <vt:variant>
        <vt:i4>86</vt:i4>
      </vt:variant>
      <vt:variant>
        <vt:i4>0</vt:i4>
      </vt:variant>
      <vt:variant>
        <vt:i4>5</vt:i4>
      </vt:variant>
      <vt:variant>
        <vt:lpwstr/>
      </vt:variant>
      <vt:variant>
        <vt:lpwstr>_Toc244410171</vt:lpwstr>
      </vt:variant>
      <vt:variant>
        <vt:i4>1048630</vt:i4>
      </vt:variant>
      <vt:variant>
        <vt:i4>80</vt:i4>
      </vt:variant>
      <vt:variant>
        <vt:i4>0</vt:i4>
      </vt:variant>
      <vt:variant>
        <vt:i4>5</vt:i4>
      </vt:variant>
      <vt:variant>
        <vt:lpwstr/>
      </vt:variant>
      <vt:variant>
        <vt:lpwstr>_Toc244410170</vt:lpwstr>
      </vt:variant>
      <vt:variant>
        <vt:i4>1114166</vt:i4>
      </vt:variant>
      <vt:variant>
        <vt:i4>74</vt:i4>
      </vt:variant>
      <vt:variant>
        <vt:i4>0</vt:i4>
      </vt:variant>
      <vt:variant>
        <vt:i4>5</vt:i4>
      </vt:variant>
      <vt:variant>
        <vt:lpwstr/>
      </vt:variant>
      <vt:variant>
        <vt:lpwstr>_Toc244410169</vt:lpwstr>
      </vt:variant>
      <vt:variant>
        <vt:i4>1114166</vt:i4>
      </vt:variant>
      <vt:variant>
        <vt:i4>68</vt:i4>
      </vt:variant>
      <vt:variant>
        <vt:i4>0</vt:i4>
      </vt:variant>
      <vt:variant>
        <vt:i4>5</vt:i4>
      </vt:variant>
      <vt:variant>
        <vt:lpwstr/>
      </vt:variant>
      <vt:variant>
        <vt:lpwstr>_Toc244410168</vt:lpwstr>
      </vt:variant>
      <vt:variant>
        <vt:i4>1114166</vt:i4>
      </vt:variant>
      <vt:variant>
        <vt:i4>62</vt:i4>
      </vt:variant>
      <vt:variant>
        <vt:i4>0</vt:i4>
      </vt:variant>
      <vt:variant>
        <vt:i4>5</vt:i4>
      </vt:variant>
      <vt:variant>
        <vt:lpwstr/>
      </vt:variant>
      <vt:variant>
        <vt:lpwstr>_Toc244410167</vt:lpwstr>
      </vt:variant>
      <vt:variant>
        <vt:i4>1114166</vt:i4>
      </vt:variant>
      <vt:variant>
        <vt:i4>56</vt:i4>
      </vt:variant>
      <vt:variant>
        <vt:i4>0</vt:i4>
      </vt:variant>
      <vt:variant>
        <vt:i4>5</vt:i4>
      </vt:variant>
      <vt:variant>
        <vt:lpwstr/>
      </vt:variant>
      <vt:variant>
        <vt:lpwstr>_Toc244410166</vt:lpwstr>
      </vt:variant>
      <vt:variant>
        <vt:i4>1114166</vt:i4>
      </vt:variant>
      <vt:variant>
        <vt:i4>50</vt:i4>
      </vt:variant>
      <vt:variant>
        <vt:i4>0</vt:i4>
      </vt:variant>
      <vt:variant>
        <vt:i4>5</vt:i4>
      </vt:variant>
      <vt:variant>
        <vt:lpwstr/>
      </vt:variant>
      <vt:variant>
        <vt:lpwstr>_Toc244410165</vt:lpwstr>
      </vt:variant>
      <vt:variant>
        <vt:i4>1114166</vt:i4>
      </vt:variant>
      <vt:variant>
        <vt:i4>44</vt:i4>
      </vt:variant>
      <vt:variant>
        <vt:i4>0</vt:i4>
      </vt:variant>
      <vt:variant>
        <vt:i4>5</vt:i4>
      </vt:variant>
      <vt:variant>
        <vt:lpwstr/>
      </vt:variant>
      <vt:variant>
        <vt:lpwstr>_Toc244410164</vt:lpwstr>
      </vt:variant>
      <vt:variant>
        <vt:i4>1114166</vt:i4>
      </vt:variant>
      <vt:variant>
        <vt:i4>38</vt:i4>
      </vt:variant>
      <vt:variant>
        <vt:i4>0</vt:i4>
      </vt:variant>
      <vt:variant>
        <vt:i4>5</vt:i4>
      </vt:variant>
      <vt:variant>
        <vt:lpwstr/>
      </vt:variant>
      <vt:variant>
        <vt:lpwstr>_Toc244410163</vt:lpwstr>
      </vt:variant>
      <vt:variant>
        <vt:i4>1114166</vt:i4>
      </vt:variant>
      <vt:variant>
        <vt:i4>32</vt:i4>
      </vt:variant>
      <vt:variant>
        <vt:i4>0</vt:i4>
      </vt:variant>
      <vt:variant>
        <vt:i4>5</vt:i4>
      </vt:variant>
      <vt:variant>
        <vt:lpwstr/>
      </vt:variant>
      <vt:variant>
        <vt:lpwstr>_Toc244410162</vt:lpwstr>
      </vt:variant>
      <vt:variant>
        <vt:i4>1114166</vt:i4>
      </vt:variant>
      <vt:variant>
        <vt:i4>26</vt:i4>
      </vt:variant>
      <vt:variant>
        <vt:i4>0</vt:i4>
      </vt:variant>
      <vt:variant>
        <vt:i4>5</vt:i4>
      </vt:variant>
      <vt:variant>
        <vt:lpwstr/>
      </vt:variant>
      <vt:variant>
        <vt:lpwstr>_Toc244410161</vt:lpwstr>
      </vt:variant>
      <vt:variant>
        <vt:i4>1114166</vt:i4>
      </vt:variant>
      <vt:variant>
        <vt:i4>20</vt:i4>
      </vt:variant>
      <vt:variant>
        <vt:i4>0</vt:i4>
      </vt:variant>
      <vt:variant>
        <vt:i4>5</vt:i4>
      </vt:variant>
      <vt:variant>
        <vt:lpwstr/>
      </vt:variant>
      <vt:variant>
        <vt:lpwstr>_Toc244410160</vt:lpwstr>
      </vt:variant>
      <vt:variant>
        <vt:i4>1179702</vt:i4>
      </vt:variant>
      <vt:variant>
        <vt:i4>14</vt:i4>
      </vt:variant>
      <vt:variant>
        <vt:i4>0</vt:i4>
      </vt:variant>
      <vt:variant>
        <vt:i4>5</vt:i4>
      </vt:variant>
      <vt:variant>
        <vt:lpwstr/>
      </vt:variant>
      <vt:variant>
        <vt:lpwstr>_Toc244410159</vt:lpwstr>
      </vt:variant>
      <vt:variant>
        <vt:i4>1179702</vt:i4>
      </vt:variant>
      <vt:variant>
        <vt:i4>8</vt:i4>
      </vt:variant>
      <vt:variant>
        <vt:i4>0</vt:i4>
      </vt:variant>
      <vt:variant>
        <vt:i4>5</vt:i4>
      </vt:variant>
      <vt:variant>
        <vt:lpwstr/>
      </vt:variant>
      <vt:variant>
        <vt:lpwstr>_Toc244410158</vt:lpwstr>
      </vt:variant>
      <vt:variant>
        <vt:i4>1179702</vt:i4>
      </vt:variant>
      <vt:variant>
        <vt:i4>2</vt:i4>
      </vt:variant>
      <vt:variant>
        <vt:i4>0</vt:i4>
      </vt:variant>
      <vt:variant>
        <vt:i4>5</vt:i4>
      </vt:variant>
      <vt:variant>
        <vt:lpwstr/>
      </vt:variant>
      <vt:variant>
        <vt:lpwstr>_Toc244410157</vt:lpwstr>
      </vt:variant>
      <vt:variant>
        <vt:i4>65538</vt:i4>
      </vt:variant>
      <vt:variant>
        <vt:i4>3</vt:i4>
      </vt:variant>
      <vt:variant>
        <vt:i4>0</vt:i4>
      </vt:variant>
      <vt:variant>
        <vt:i4>5</vt:i4>
      </vt:variant>
      <vt:variant>
        <vt:lpwstr>http://www.ecma-international.org/publications/files/ecma-st/ECMA-262.pdf</vt:lpwstr>
      </vt:variant>
      <vt:variant>
        <vt:lpwstr/>
      </vt:variant>
      <vt:variant>
        <vt:i4>196629</vt:i4>
      </vt:variant>
      <vt:variant>
        <vt:i4>0</vt:i4>
      </vt:variant>
      <vt:variant>
        <vt:i4>0</vt:i4>
      </vt:variant>
      <vt:variant>
        <vt:i4>5</vt:i4>
      </vt:variant>
      <vt:variant>
        <vt:lpwstr>http://javascript.crockford.com/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OpenO&amp;M Common Interoperability Registry</dc:title>
  <dc:subject/>
  <dc:creator>MIMOSA</dc:creator>
  <cp:keywords/>
  <dc:description/>
  <cp:lastModifiedBy>Avin Mathew</cp:lastModifiedBy>
  <cp:revision>39</cp:revision>
  <cp:lastPrinted>2011-08-12T03:34:00Z</cp:lastPrinted>
  <dcterms:created xsi:type="dcterms:W3CDTF">2011-02-22T10:11:00Z</dcterms:created>
  <dcterms:modified xsi:type="dcterms:W3CDTF">2011-08-12T03:34:00Z</dcterms:modified>
</cp:coreProperties>
</file>